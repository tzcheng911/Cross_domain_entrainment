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6149E" w14:textId="77777777" w:rsidR="0009766A" w:rsidRDefault="0009766A"/>
    <w:sdt>
      <w:sdtPr>
        <w:id w:val="-1473447013"/>
        <w:docPartObj>
          <w:docPartGallery w:val="Table of Contents"/>
          <w:docPartUnique/>
        </w:docPartObj>
      </w:sdtPr>
      <w:sdtEndPr/>
      <w:sdtContent>
        <w:p w14:paraId="5EE1E4F0" w14:textId="77777777" w:rsidR="0009766A" w:rsidRDefault="00A22DCD">
          <w:pPr>
            <w:spacing w:before="20" w:line="240" w:lineRule="auto"/>
            <w:rPr>
              <w:color w:val="1155CC"/>
              <w:u w:val="single"/>
            </w:rPr>
          </w:pPr>
          <w:r>
            <w:fldChar w:fldCharType="begin"/>
          </w:r>
          <w:r>
            <w:instrText xml:space="preserve"> TOC \h \u \z \n </w:instrText>
          </w:r>
          <w:r>
            <w:fldChar w:fldCharType="separate"/>
          </w:r>
          <w:hyperlink w:anchor="_3o9ssh2swz09">
            <w:r>
              <w:rPr>
                <w:color w:val="1155CC"/>
                <w:u w:val="single"/>
              </w:rPr>
              <w:t>Study Information</w:t>
            </w:r>
          </w:hyperlink>
        </w:p>
        <w:p w14:paraId="1B18A8A0" w14:textId="77777777" w:rsidR="0009766A" w:rsidRDefault="00FC0143">
          <w:pPr>
            <w:spacing w:before="20" w:line="240" w:lineRule="auto"/>
            <w:rPr>
              <w:color w:val="1155CC"/>
              <w:u w:val="single"/>
            </w:rPr>
          </w:pPr>
          <w:hyperlink w:anchor="_4mzf79vx2q6j">
            <w:r w:rsidR="00A22DCD">
              <w:rPr>
                <w:color w:val="1155CC"/>
                <w:u w:val="single"/>
              </w:rPr>
              <w:t>Design Plan</w:t>
            </w:r>
          </w:hyperlink>
        </w:p>
        <w:p w14:paraId="1C09C902" w14:textId="77777777" w:rsidR="0009766A" w:rsidRDefault="00FC0143">
          <w:pPr>
            <w:spacing w:before="20" w:line="240" w:lineRule="auto"/>
            <w:rPr>
              <w:color w:val="1155CC"/>
              <w:u w:val="single"/>
            </w:rPr>
          </w:pPr>
          <w:hyperlink w:anchor="_hu8o0vkz41nk">
            <w:r w:rsidR="00A22DCD">
              <w:rPr>
                <w:color w:val="1155CC"/>
                <w:u w:val="single"/>
              </w:rPr>
              <w:t>Sampling Plan</w:t>
            </w:r>
          </w:hyperlink>
        </w:p>
        <w:p w14:paraId="3E71251F" w14:textId="77777777" w:rsidR="0009766A" w:rsidRDefault="00FC0143">
          <w:pPr>
            <w:spacing w:before="20" w:line="240" w:lineRule="auto"/>
            <w:rPr>
              <w:color w:val="1155CC"/>
              <w:u w:val="single"/>
            </w:rPr>
          </w:pPr>
          <w:hyperlink w:anchor="_pec3rgxfolor">
            <w:r w:rsidR="00A22DCD">
              <w:rPr>
                <w:color w:val="1155CC"/>
                <w:u w:val="single"/>
              </w:rPr>
              <w:t>Variables</w:t>
            </w:r>
          </w:hyperlink>
        </w:p>
        <w:p w14:paraId="15A9F679" w14:textId="77777777" w:rsidR="0009766A" w:rsidRDefault="00FC0143">
          <w:pPr>
            <w:spacing w:before="20" w:line="240" w:lineRule="auto"/>
            <w:rPr>
              <w:color w:val="1155CC"/>
              <w:u w:val="single"/>
            </w:rPr>
          </w:pPr>
          <w:hyperlink w:anchor="_3mtn7m44krsg">
            <w:r w:rsidR="00A22DCD">
              <w:rPr>
                <w:color w:val="1155CC"/>
                <w:u w:val="single"/>
              </w:rPr>
              <w:t>Analysis Plan</w:t>
            </w:r>
          </w:hyperlink>
        </w:p>
        <w:p w14:paraId="34613C20" w14:textId="77777777" w:rsidR="0009766A" w:rsidRDefault="00FC0143">
          <w:pPr>
            <w:spacing w:before="20" w:line="240" w:lineRule="auto"/>
            <w:rPr>
              <w:color w:val="1155CC"/>
              <w:u w:val="single"/>
            </w:rPr>
          </w:pPr>
          <w:hyperlink w:anchor="_6wujw18ggcuz">
            <w:r w:rsidR="00A22DCD">
              <w:rPr>
                <w:color w:val="1155CC"/>
                <w:u w:val="single"/>
              </w:rPr>
              <w:t>Other</w:t>
            </w:r>
          </w:hyperlink>
          <w:r w:rsidR="00A22DCD">
            <w:fldChar w:fldCharType="end"/>
          </w:r>
        </w:p>
      </w:sdtContent>
    </w:sdt>
    <w:p w14:paraId="114C6BFF" w14:textId="77777777" w:rsidR="0009766A" w:rsidRDefault="0009766A"/>
    <w:p w14:paraId="3BD7DD58" w14:textId="77777777" w:rsidR="0009766A" w:rsidRDefault="00A22DCD">
      <w:pPr>
        <w:pStyle w:val="Heading3"/>
      </w:pPr>
      <w:bookmarkStart w:id="0" w:name="_3o9ssh2swz09" w:colFirst="0" w:colLast="0"/>
      <w:bookmarkEnd w:id="0"/>
      <w:r>
        <w:t>Study Information</w:t>
      </w:r>
    </w:p>
    <w:p w14:paraId="63534C4A" w14:textId="0BADF84B" w:rsidR="0009766A" w:rsidRDefault="00A22DCD">
      <w:pPr>
        <w:numPr>
          <w:ilvl w:val="0"/>
          <w:numId w:val="1"/>
        </w:numPr>
      </w:pPr>
      <w:r>
        <w:t xml:space="preserve">Title (required) </w:t>
      </w:r>
    </w:p>
    <w:p w14:paraId="0DA28C20" w14:textId="77777777" w:rsidR="0009766A" w:rsidRDefault="00A22DCD">
      <w:pPr>
        <w:numPr>
          <w:ilvl w:val="1"/>
          <w:numId w:val="1"/>
        </w:numPr>
      </w:pPr>
      <w:r>
        <w:t>Provide the working title of your study. It may be the same title that you submit for publication of your final manuscript, but it is not a requirement.</w:t>
      </w:r>
    </w:p>
    <w:p w14:paraId="2FE667EA" w14:textId="77777777" w:rsidR="0009766A" w:rsidRDefault="00A22DCD">
      <w:pPr>
        <w:numPr>
          <w:ilvl w:val="1"/>
          <w:numId w:val="1"/>
        </w:numPr>
      </w:pPr>
      <w:r>
        <w:rPr>
          <w:b/>
        </w:rPr>
        <w:t>Example</w:t>
      </w:r>
      <w:r>
        <w:t xml:space="preserve">: Effect of sugar on brownie tastiness. </w:t>
      </w:r>
    </w:p>
    <w:p w14:paraId="352D5001" w14:textId="77777777" w:rsidR="0009766A" w:rsidRDefault="00A22DCD">
      <w:pPr>
        <w:numPr>
          <w:ilvl w:val="1"/>
          <w:numId w:val="1"/>
        </w:numPr>
      </w:pPr>
      <w:r>
        <w:rPr>
          <w:b/>
        </w:rPr>
        <w:t>More info</w:t>
      </w:r>
      <w:r>
        <w:t>: The title should be a specific and informative description of a project. Vague titles such as 'Fruit fly preregistration plan' are not appropriate.</w:t>
      </w:r>
    </w:p>
    <w:p w14:paraId="26630198" w14:textId="57898D88" w:rsidR="0009766A" w:rsidRPr="002F79CA" w:rsidRDefault="002F79CA">
      <w:pPr>
        <w:rPr>
          <w:color w:val="4F81BD" w:themeColor="accent1"/>
        </w:rPr>
      </w:pPr>
      <w:r w:rsidRPr="002F79CA">
        <w:rPr>
          <w:color w:val="4F81BD" w:themeColor="accent1"/>
        </w:rPr>
        <w:t xml:space="preserve">Is there cross-domain entrainment distortion from </w:t>
      </w:r>
      <w:r>
        <w:rPr>
          <w:color w:val="4F81BD" w:themeColor="accent1"/>
        </w:rPr>
        <w:t>tones</w:t>
      </w:r>
      <w:r w:rsidRPr="002F79CA">
        <w:rPr>
          <w:color w:val="4F81BD" w:themeColor="accent1"/>
        </w:rPr>
        <w:t xml:space="preserve"> to </w:t>
      </w:r>
      <w:r>
        <w:rPr>
          <w:color w:val="4F81BD" w:themeColor="accent1"/>
        </w:rPr>
        <w:t>speech sounds</w:t>
      </w:r>
      <w:r w:rsidRPr="002F79CA">
        <w:rPr>
          <w:color w:val="4F81BD" w:themeColor="accent1"/>
        </w:rPr>
        <w:t>?</w:t>
      </w:r>
    </w:p>
    <w:p w14:paraId="3F40E5C8" w14:textId="77777777" w:rsidR="0009766A" w:rsidRDefault="0009766A"/>
    <w:p w14:paraId="37BC0106" w14:textId="77777777" w:rsidR="0009766A" w:rsidRDefault="00A22DCD">
      <w:pPr>
        <w:numPr>
          <w:ilvl w:val="0"/>
          <w:numId w:val="1"/>
        </w:numPr>
      </w:pPr>
      <w:r>
        <w:t>Authors (required)</w:t>
      </w:r>
    </w:p>
    <w:p w14:paraId="42801514" w14:textId="239306FC" w:rsidR="0009766A" w:rsidRPr="002F79CA" w:rsidRDefault="002F79CA">
      <w:pPr>
        <w:rPr>
          <w:color w:val="4F81BD" w:themeColor="accent1"/>
        </w:rPr>
      </w:pPr>
      <w:r w:rsidRPr="002F79CA">
        <w:rPr>
          <w:color w:val="4F81BD" w:themeColor="accent1"/>
        </w:rPr>
        <w:t>Tzu-Han Zoe Cheng, Sarah C. Creel</w:t>
      </w:r>
    </w:p>
    <w:p w14:paraId="46B56832" w14:textId="77777777" w:rsidR="0009766A" w:rsidRDefault="0009766A"/>
    <w:p w14:paraId="386B2E64" w14:textId="77777777" w:rsidR="0009766A" w:rsidRDefault="00A22DCD">
      <w:pPr>
        <w:numPr>
          <w:ilvl w:val="0"/>
          <w:numId w:val="1"/>
        </w:numPr>
      </w:pPr>
      <w:r>
        <w:t>Description (optional)</w:t>
      </w:r>
    </w:p>
    <w:p w14:paraId="02DF7F35" w14:textId="77777777" w:rsidR="0009766A" w:rsidRDefault="00A22DCD">
      <w:pPr>
        <w:numPr>
          <w:ilvl w:val="1"/>
          <w:numId w:val="1"/>
        </w:numPr>
      </w:pPr>
      <w:r>
        <w:t xml:space="preserve">Please give a brief description of your study, including some background, the purpose of the of the study, or broad research questions. </w:t>
      </w:r>
    </w:p>
    <w:p w14:paraId="531FD5AA" w14:textId="77777777" w:rsidR="0009766A" w:rsidRDefault="00A22DCD">
      <w:pPr>
        <w:numPr>
          <w:ilvl w:val="1"/>
          <w:numId w:val="1"/>
        </w:numPr>
      </w:pPr>
      <w:r>
        <w:rPr>
          <w:b/>
        </w:rPr>
        <w:t>Example</w:t>
      </w:r>
      <w:r>
        <w:t xml:space="preserve">: Though there is strong evidence to suggest that sugar affects taste preferences, the effect has never been demonstrated in brownies. Therefore, we will measure taste preference for four different levels of sugar concentration in a standard brownie recipe to determine if the effect exists in this pastry. </w:t>
      </w:r>
    </w:p>
    <w:p w14:paraId="0754CA8F" w14:textId="77777777" w:rsidR="0009766A" w:rsidRDefault="00A22DCD">
      <w:pPr>
        <w:numPr>
          <w:ilvl w:val="1"/>
          <w:numId w:val="1"/>
        </w:numPr>
      </w:pPr>
      <w:r>
        <w:rPr>
          <w:b/>
        </w:rPr>
        <w:t>More info</w:t>
      </w:r>
      <w:r>
        <w:t>: The description should be no longer than the length of an abstract. It can give some context for the proposed study, but great detail is not needed here for your preregistration.</w:t>
      </w:r>
    </w:p>
    <w:p w14:paraId="185E2A84" w14:textId="4CC82C0C" w:rsidR="002F79CA" w:rsidRPr="003B3BF5" w:rsidRDefault="002F79CA" w:rsidP="002F79CA">
      <w:pPr>
        <w:pStyle w:val="NormalWeb"/>
        <w:shd w:val="clear" w:color="auto" w:fill="FFFFFF"/>
        <w:rPr>
          <w:rFonts w:ascii="Arial" w:eastAsia="Arial" w:hAnsi="Arial" w:cs="Arial"/>
          <w:color w:val="4F81BD" w:themeColor="accent1"/>
          <w:sz w:val="22"/>
          <w:szCs w:val="22"/>
          <w:lang w:val="en" w:eastAsia="en-US"/>
        </w:rPr>
      </w:pPr>
      <w:r w:rsidRPr="003B3BF5">
        <w:rPr>
          <w:rFonts w:ascii="Arial" w:eastAsia="Arial" w:hAnsi="Arial" w:cs="Arial"/>
          <w:color w:val="4F81BD" w:themeColor="accent1"/>
          <w:sz w:val="22"/>
          <w:szCs w:val="22"/>
          <w:lang w:val="en" w:eastAsia="en-US"/>
        </w:rPr>
        <w:t>Time perception is key for humans to interact with the dynamically-changing world. Spoken language comprehension and music appreciation are critically dependent on detecting temporal variations in sound signals</w:t>
      </w:r>
      <w:r w:rsidRPr="003B3BF5">
        <w:rPr>
          <w:rFonts w:ascii="Arial" w:eastAsia="Arial" w:hAnsi="Arial" w:cs="Arial" w:hint="eastAsia"/>
          <w:color w:val="4F81BD" w:themeColor="accent1"/>
          <w:sz w:val="22"/>
          <w:szCs w:val="22"/>
          <w:lang w:val="en" w:eastAsia="en-US"/>
        </w:rPr>
        <w:t>.</w:t>
      </w:r>
      <w:r w:rsidRPr="003B3BF5">
        <w:rPr>
          <w:rFonts w:ascii="Arial" w:eastAsia="Arial" w:hAnsi="Arial" w:cs="Arial"/>
          <w:color w:val="4F81BD" w:themeColor="accent1"/>
          <w:sz w:val="22"/>
          <w:szCs w:val="22"/>
          <w:lang w:val="en" w:eastAsia="en-US"/>
        </w:rPr>
        <w:t xml:space="preserve"> To date, it remains unclear how the brain and mind detect these temporal properties, and whether the time mechanisms are specific to </w:t>
      </w:r>
      <w:r w:rsidRPr="003B3BF5">
        <w:rPr>
          <w:rFonts w:ascii="Arial" w:eastAsia="Arial" w:hAnsi="Arial" w:cs="Arial" w:hint="eastAsia"/>
          <w:color w:val="4F81BD" w:themeColor="accent1"/>
          <w:sz w:val="22"/>
          <w:szCs w:val="22"/>
          <w:lang w:val="en" w:eastAsia="en-US"/>
        </w:rPr>
        <w:t>d</w:t>
      </w:r>
      <w:r w:rsidRPr="003B3BF5">
        <w:rPr>
          <w:rFonts w:ascii="Arial" w:eastAsia="Arial" w:hAnsi="Arial" w:cs="Arial"/>
          <w:color w:val="4F81BD" w:themeColor="accent1"/>
          <w:sz w:val="22"/>
          <w:szCs w:val="22"/>
          <w:lang w:val="en" w:eastAsia="en-US"/>
        </w:rPr>
        <w:t xml:space="preserve">ifferent auditory domains such as speech and music, or general across audition. Our research aims at exploring time perception mechanisms by testing </w:t>
      </w:r>
      <w:r w:rsidR="003B3BF5" w:rsidRPr="003B3BF5">
        <w:rPr>
          <w:rFonts w:ascii="Arial" w:eastAsia="Arial" w:hAnsi="Arial" w:cs="Arial"/>
          <w:color w:val="4F81BD" w:themeColor="accent1"/>
          <w:sz w:val="22"/>
          <w:szCs w:val="22"/>
          <w:lang w:val="en" w:eastAsia="en-US"/>
        </w:rPr>
        <w:t xml:space="preserve">entrainment </w:t>
      </w:r>
      <w:r w:rsidR="003B3BF5">
        <w:rPr>
          <w:rFonts w:ascii="Arial" w:eastAsia="Arial" w:hAnsi="Arial" w:cs="Arial"/>
          <w:color w:val="4F81BD" w:themeColor="accent1"/>
          <w:sz w:val="22"/>
          <w:szCs w:val="22"/>
          <w:lang w:val="en" w:eastAsia="en-US"/>
        </w:rPr>
        <w:t>effect</w:t>
      </w:r>
      <w:r w:rsidR="003B3BF5" w:rsidRPr="003B3BF5">
        <w:rPr>
          <w:rFonts w:ascii="Arial" w:eastAsia="Arial" w:hAnsi="Arial" w:cs="Arial"/>
          <w:color w:val="4F81BD" w:themeColor="accent1"/>
          <w:sz w:val="22"/>
          <w:szCs w:val="22"/>
          <w:lang w:val="en" w:eastAsia="en-US"/>
        </w:rPr>
        <w:t xml:space="preserve"> created by a series of context beats. </w:t>
      </w:r>
      <w:ins w:id="1" w:author="Creel, Sarah" w:date="2022-10-21T10:14:00Z">
        <w:r w:rsidR="00412123">
          <w:rPr>
            <w:rFonts w:ascii="Arial" w:eastAsia="Arial" w:hAnsi="Arial" w:cs="Arial"/>
            <w:color w:val="4F81BD" w:themeColor="accent1"/>
            <w:sz w:val="22"/>
            <w:szCs w:val="22"/>
            <w:lang w:val="en" w:eastAsia="en-US"/>
          </w:rPr>
          <w:t xml:space="preserve">Previous work shows that </w:t>
        </w:r>
      </w:ins>
      <w:ins w:id="2" w:author="Creel, Sarah" w:date="2022-10-21T10:15:00Z">
        <w:r w:rsidR="00412123">
          <w:rPr>
            <w:rFonts w:ascii="Arial" w:eastAsia="Arial" w:hAnsi="Arial" w:cs="Arial"/>
            <w:color w:val="4F81BD" w:themeColor="accent1"/>
            <w:sz w:val="22"/>
            <w:szCs w:val="22"/>
            <w:lang w:val="en" w:eastAsia="en-US"/>
          </w:rPr>
          <w:t xml:space="preserve">when listeners hear </w:t>
        </w:r>
      </w:ins>
      <w:ins w:id="3" w:author="Creel, Sarah" w:date="2022-10-21T10:14:00Z">
        <w:r w:rsidR="00412123">
          <w:rPr>
            <w:rFonts w:ascii="Arial" w:eastAsia="Arial" w:hAnsi="Arial" w:cs="Arial"/>
            <w:color w:val="4F81BD" w:themeColor="accent1"/>
            <w:sz w:val="22"/>
            <w:szCs w:val="22"/>
            <w:lang w:val="en" w:eastAsia="en-US"/>
          </w:rPr>
          <w:t>a series of entraining tones followe</w:t>
        </w:r>
      </w:ins>
      <w:ins w:id="4" w:author="Creel, Sarah" w:date="2022-10-21T10:15:00Z">
        <w:r w:rsidR="00412123">
          <w:rPr>
            <w:rFonts w:ascii="Arial" w:eastAsia="Arial" w:hAnsi="Arial" w:cs="Arial"/>
            <w:color w:val="4F81BD" w:themeColor="accent1"/>
            <w:sz w:val="22"/>
            <w:szCs w:val="22"/>
            <w:lang w:val="en" w:eastAsia="en-US"/>
          </w:rPr>
          <w:t xml:space="preserve">d by a target tone, the perceived duration of the target tone is affected by whether the target tone is early (perceived as shorter than it is), on time, or late (perceived as longer than it is). </w:t>
        </w:r>
      </w:ins>
      <w:del w:id="5" w:author="Creel, Sarah" w:date="2022-10-21T10:16:00Z">
        <w:r w:rsidR="003B3BF5" w:rsidRPr="003B3BF5" w:rsidDel="00412123">
          <w:rPr>
            <w:rFonts w:ascii="Arial" w:eastAsia="Arial" w:hAnsi="Arial" w:cs="Arial"/>
            <w:color w:val="4F81BD" w:themeColor="accent1"/>
            <w:sz w:val="22"/>
            <w:szCs w:val="22"/>
            <w:lang w:val="en" w:eastAsia="en-US"/>
          </w:rPr>
          <w:delText>Specifically</w:delText>
        </w:r>
      </w:del>
      <w:ins w:id="6" w:author="Creel, Sarah" w:date="2022-10-21T10:16:00Z">
        <w:r w:rsidR="00412123">
          <w:rPr>
            <w:rFonts w:ascii="Arial" w:eastAsia="Arial" w:hAnsi="Arial" w:cs="Arial"/>
            <w:color w:val="4F81BD" w:themeColor="accent1"/>
            <w:sz w:val="22"/>
            <w:szCs w:val="22"/>
            <w:lang w:val="en" w:eastAsia="en-US"/>
          </w:rPr>
          <w:t>Using this paradigm</w:t>
        </w:r>
      </w:ins>
      <w:r w:rsidR="003B3BF5" w:rsidRPr="003B3BF5">
        <w:rPr>
          <w:rFonts w:ascii="Arial" w:eastAsia="Arial" w:hAnsi="Arial" w:cs="Arial"/>
          <w:color w:val="4F81BD" w:themeColor="accent1"/>
          <w:sz w:val="22"/>
          <w:szCs w:val="22"/>
          <w:lang w:val="en" w:eastAsia="en-US"/>
        </w:rPr>
        <w:t xml:space="preserve">, we </w:t>
      </w:r>
      <w:r w:rsidR="003B3BF5">
        <w:rPr>
          <w:rFonts w:ascii="Arial" w:eastAsia="Arial" w:hAnsi="Arial" w:cs="Arial"/>
          <w:color w:val="4F81BD" w:themeColor="accent1"/>
          <w:sz w:val="22"/>
          <w:szCs w:val="22"/>
          <w:lang w:val="en" w:eastAsia="en-US"/>
        </w:rPr>
        <w:t xml:space="preserve">design </w:t>
      </w:r>
      <w:r w:rsidR="009A20A3">
        <w:rPr>
          <w:rFonts w:ascii="Arial" w:eastAsia="Arial" w:hAnsi="Arial" w:cs="Arial"/>
          <w:color w:val="4F81BD" w:themeColor="accent1"/>
          <w:sz w:val="22"/>
          <w:szCs w:val="22"/>
          <w:lang w:val="en" w:eastAsia="en-US"/>
        </w:rPr>
        <w:t>a</w:t>
      </w:r>
      <w:r w:rsidR="003B3BF5">
        <w:rPr>
          <w:rFonts w:ascii="Arial" w:eastAsia="Arial" w:hAnsi="Arial" w:cs="Arial"/>
          <w:color w:val="4F81BD" w:themeColor="accent1"/>
          <w:sz w:val="22"/>
          <w:szCs w:val="22"/>
          <w:lang w:val="en" w:eastAsia="en-US"/>
        </w:rPr>
        <w:t xml:space="preserve"> experiment</w:t>
      </w:r>
      <w:r w:rsidR="009A20A3">
        <w:rPr>
          <w:rFonts w:ascii="Arial" w:eastAsia="Arial" w:hAnsi="Arial" w:cs="Arial"/>
          <w:color w:val="4F81BD" w:themeColor="accent1"/>
          <w:sz w:val="22"/>
          <w:szCs w:val="22"/>
          <w:lang w:val="en" w:eastAsia="en-US"/>
        </w:rPr>
        <w:t xml:space="preserve"> with </w:t>
      </w:r>
      <w:del w:id="7" w:author="Creel, Sarah" w:date="2022-10-21T10:13:00Z">
        <w:r w:rsidR="009A20A3" w:rsidDel="00412123">
          <w:rPr>
            <w:rFonts w:ascii="Arial" w:eastAsia="Arial" w:hAnsi="Arial" w:cs="Arial"/>
            <w:color w:val="4F81BD" w:themeColor="accent1"/>
            <w:sz w:val="22"/>
            <w:szCs w:val="22"/>
            <w:lang w:val="en" w:eastAsia="en-US"/>
          </w:rPr>
          <w:delText xml:space="preserve">three </w:delText>
        </w:r>
      </w:del>
      <w:ins w:id="8" w:author="Creel, Sarah" w:date="2022-10-21T10:13:00Z">
        <w:r w:rsidR="00412123">
          <w:rPr>
            <w:rFonts w:ascii="Arial" w:eastAsia="Arial" w:hAnsi="Arial" w:cs="Arial"/>
            <w:color w:val="4F81BD" w:themeColor="accent1"/>
            <w:sz w:val="22"/>
            <w:szCs w:val="22"/>
            <w:lang w:val="en" w:eastAsia="en-US"/>
          </w:rPr>
          <w:t xml:space="preserve">one </w:t>
        </w:r>
      </w:ins>
      <w:r w:rsidR="00C143CE">
        <w:rPr>
          <w:rFonts w:ascii="Arial" w:eastAsia="Arial" w:hAnsi="Arial" w:cs="Arial"/>
          <w:color w:val="4F81BD" w:themeColor="accent1"/>
          <w:sz w:val="22"/>
          <w:szCs w:val="22"/>
          <w:lang w:val="en" w:eastAsia="en-US"/>
        </w:rPr>
        <w:t xml:space="preserve">between-subjects </w:t>
      </w:r>
      <w:r w:rsidR="00036CBD">
        <w:rPr>
          <w:rFonts w:ascii="Arial" w:eastAsia="Arial" w:hAnsi="Arial" w:cs="Arial"/>
          <w:color w:val="4F81BD" w:themeColor="accent1"/>
          <w:sz w:val="22"/>
          <w:szCs w:val="22"/>
          <w:lang w:val="en" w:eastAsia="en-US"/>
        </w:rPr>
        <w:t>variable</w:t>
      </w:r>
      <w:ins w:id="9" w:author="Creel, Sarah" w:date="2022-10-21T10:14:00Z">
        <w:r w:rsidR="00412123">
          <w:rPr>
            <w:rFonts w:ascii="Arial" w:eastAsia="Arial" w:hAnsi="Arial" w:cs="Arial"/>
            <w:color w:val="4F81BD" w:themeColor="accent1"/>
            <w:sz w:val="22"/>
            <w:szCs w:val="22"/>
            <w:lang w:val="en" w:eastAsia="en-US"/>
          </w:rPr>
          <w:t xml:space="preserve"> with 3 conditions</w:t>
        </w:r>
      </w:ins>
      <w:r w:rsidR="00036CBD">
        <w:rPr>
          <w:rFonts w:ascii="Arial" w:eastAsia="Arial" w:hAnsi="Arial" w:cs="Arial"/>
          <w:color w:val="4F81BD" w:themeColor="accent1"/>
          <w:sz w:val="22"/>
          <w:szCs w:val="22"/>
          <w:lang w:val="en" w:eastAsia="en-US"/>
        </w:rPr>
        <w:t xml:space="preserve"> </w:t>
      </w:r>
      <w:r w:rsidR="00C143CE">
        <w:rPr>
          <w:rFonts w:ascii="Arial" w:eastAsia="Arial" w:hAnsi="Arial" w:cs="Arial"/>
          <w:color w:val="4F81BD" w:themeColor="accent1"/>
          <w:sz w:val="22"/>
          <w:szCs w:val="22"/>
          <w:lang w:val="en" w:eastAsia="en-US"/>
        </w:rPr>
        <w:t xml:space="preserve">(i.e. </w:t>
      </w:r>
      <w:r w:rsidR="00036CBD">
        <w:rPr>
          <w:rFonts w:ascii="Arial" w:eastAsia="Arial" w:hAnsi="Arial" w:cs="Arial"/>
          <w:color w:val="4F81BD" w:themeColor="accent1"/>
          <w:sz w:val="22"/>
          <w:szCs w:val="22"/>
          <w:lang w:val="en" w:eastAsia="en-US"/>
        </w:rPr>
        <w:t xml:space="preserve">Auditory stimuli: </w:t>
      </w:r>
      <w:r w:rsidR="00C143CE">
        <w:rPr>
          <w:rFonts w:ascii="Arial" w:eastAsia="Arial" w:hAnsi="Arial" w:cs="Arial"/>
          <w:color w:val="4F81BD" w:themeColor="accent1"/>
          <w:sz w:val="22"/>
          <w:szCs w:val="22"/>
          <w:lang w:val="en" w:eastAsia="en-US"/>
        </w:rPr>
        <w:t xml:space="preserve">tone-tone, tone-speech, tone-tone as speech) and </w:t>
      </w:r>
      <w:del w:id="10" w:author="Creel, Sarah" w:date="2022-10-21T10:13:00Z">
        <w:r w:rsidR="00C143CE" w:rsidDel="00412123">
          <w:rPr>
            <w:rFonts w:ascii="Arial" w:eastAsia="Arial" w:hAnsi="Arial" w:cs="Arial"/>
            <w:color w:val="4F81BD" w:themeColor="accent1"/>
            <w:sz w:val="22"/>
            <w:szCs w:val="22"/>
            <w:lang w:val="en" w:eastAsia="en-US"/>
          </w:rPr>
          <w:delText xml:space="preserve">three </w:delText>
        </w:r>
      </w:del>
      <w:ins w:id="11" w:author="Creel, Sarah" w:date="2022-10-21T10:13:00Z">
        <w:r w:rsidR="00412123">
          <w:rPr>
            <w:rFonts w:ascii="Arial" w:eastAsia="Arial" w:hAnsi="Arial" w:cs="Arial"/>
            <w:color w:val="4F81BD" w:themeColor="accent1"/>
            <w:sz w:val="22"/>
            <w:szCs w:val="22"/>
            <w:lang w:val="en" w:eastAsia="en-US"/>
          </w:rPr>
          <w:t xml:space="preserve">one 3-level </w:t>
        </w:r>
      </w:ins>
      <w:r w:rsidR="00C143CE">
        <w:rPr>
          <w:rFonts w:ascii="Arial" w:eastAsia="Arial" w:hAnsi="Arial" w:cs="Arial"/>
          <w:color w:val="4F81BD" w:themeColor="accent1"/>
          <w:sz w:val="22"/>
          <w:szCs w:val="22"/>
          <w:lang w:val="en" w:eastAsia="en-US"/>
        </w:rPr>
        <w:t xml:space="preserve">within-subjects </w:t>
      </w:r>
      <w:r w:rsidR="00036CBD">
        <w:rPr>
          <w:rFonts w:ascii="Arial" w:eastAsia="Arial" w:hAnsi="Arial" w:cs="Arial"/>
          <w:color w:val="4F81BD" w:themeColor="accent1"/>
          <w:sz w:val="22"/>
          <w:szCs w:val="22"/>
          <w:lang w:val="en" w:eastAsia="en-US"/>
        </w:rPr>
        <w:t>variable</w:t>
      </w:r>
      <w:del w:id="12" w:author="Creel, Sarah" w:date="2022-10-21T10:13:00Z">
        <w:r w:rsidR="00036CBD" w:rsidDel="00412123">
          <w:rPr>
            <w:rFonts w:ascii="Arial" w:eastAsia="Arial" w:hAnsi="Arial" w:cs="Arial"/>
            <w:color w:val="4F81BD" w:themeColor="accent1"/>
            <w:sz w:val="22"/>
            <w:szCs w:val="22"/>
            <w:lang w:val="en" w:eastAsia="en-US"/>
          </w:rPr>
          <w:delText>s</w:delText>
        </w:r>
      </w:del>
      <w:r w:rsidR="00C143CE">
        <w:rPr>
          <w:rFonts w:ascii="Arial" w:eastAsia="Arial" w:hAnsi="Arial" w:cs="Arial"/>
          <w:color w:val="4F81BD" w:themeColor="accent1"/>
          <w:sz w:val="22"/>
          <w:szCs w:val="22"/>
          <w:lang w:val="en" w:eastAsia="en-US"/>
        </w:rPr>
        <w:t xml:space="preserve"> (i.e.</w:t>
      </w:r>
      <w:r w:rsidR="00036CBD">
        <w:rPr>
          <w:rFonts w:ascii="Arial" w:eastAsia="Arial" w:hAnsi="Arial" w:cs="Arial"/>
          <w:color w:val="4F81BD" w:themeColor="accent1"/>
          <w:sz w:val="22"/>
          <w:szCs w:val="22"/>
          <w:lang w:val="en" w:eastAsia="en-US"/>
        </w:rPr>
        <w:t xml:space="preserve"> Onset times:</w:t>
      </w:r>
      <w:r w:rsidR="00C143CE">
        <w:rPr>
          <w:rFonts w:ascii="Arial" w:eastAsia="Arial" w:hAnsi="Arial" w:cs="Arial"/>
          <w:color w:val="4F81BD" w:themeColor="accent1"/>
          <w:sz w:val="22"/>
          <w:szCs w:val="22"/>
          <w:lang w:val="en" w:eastAsia="en-US"/>
        </w:rPr>
        <w:t xml:space="preserve"> early, on-time, late onset of a target sound)</w:t>
      </w:r>
      <w:r w:rsidR="003B3BF5">
        <w:rPr>
          <w:rFonts w:ascii="Arial" w:eastAsia="Arial" w:hAnsi="Arial" w:cs="Arial"/>
          <w:color w:val="4F81BD" w:themeColor="accent1"/>
          <w:sz w:val="22"/>
          <w:szCs w:val="22"/>
          <w:lang w:val="en" w:eastAsia="en-US"/>
        </w:rPr>
        <w:t xml:space="preserve"> to </w:t>
      </w:r>
      <w:r w:rsidR="003B3BF5" w:rsidRPr="003B3BF5">
        <w:rPr>
          <w:rFonts w:ascii="Arial" w:eastAsia="Arial" w:hAnsi="Arial" w:cs="Arial"/>
          <w:color w:val="4F81BD" w:themeColor="accent1"/>
          <w:sz w:val="22"/>
          <w:szCs w:val="22"/>
          <w:lang w:val="en" w:eastAsia="en-US"/>
        </w:rPr>
        <w:t xml:space="preserve">test </w:t>
      </w:r>
      <w:r w:rsidRPr="003B3BF5">
        <w:rPr>
          <w:rFonts w:ascii="Arial" w:eastAsia="Arial" w:hAnsi="Arial" w:cs="Arial"/>
          <w:color w:val="4F81BD" w:themeColor="accent1"/>
          <w:sz w:val="22"/>
          <w:szCs w:val="22"/>
          <w:lang w:val="en" w:eastAsia="en-US"/>
        </w:rPr>
        <w:t>whether an entrainment effect from the preceding musical</w:t>
      </w:r>
      <w:ins w:id="13" w:author="Creel, Sarah" w:date="2022-10-21T10:16:00Z">
        <w:r w:rsidR="00412123">
          <w:rPr>
            <w:rFonts w:ascii="Arial" w:eastAsia="Arial" w:hAnsi="Arial" w:cs="Arial"/>
            <w:color w:val="4F81BD" w:themeColor="accent1"/>
            <w:sz w:val="22"/>
            <w:szCs w:val="22"/>
            <w:lang w:val="en" w:eastAsia="en-US"/>
          </w:rPr>
          <w:t xml:space="preserve"> context</w:t>
        </w:r>
      </w:ins>
      <w:r w:rsidRPr="003B3BF5">
        <w:rPr>
          <w:rFonts w:ascii="Arial" w:eastAsia="Arial" w:hAnsi="Arial" w:cs="Arial"/>
          <w:color w:val="4F81BD" w:themeColor="accent1"/>
          <w:sz w:val="22"/>
          <w:szCs w:val="22"/>
          <w:lang w:val="en" w:eastAsia="en-US"/>
        </w:rPr>
        <w:t xml:space="preserve"> tones could influence </w:t>
      </w:r>
      <w:del w:id="14" w:author="Creel, Sarah" w:date="2022-10-21T10:16:00Z">
        <w:r w:rsidRPr="003B3BF5" w:rsidDel="00412123">
          <w:rPr>
            <w:rFonts w:ascii="Arial" w:eastAsia="Arial" w:hAnsi="Arial" w:cs="Arial"/>
            <w:color w:val="4F81BD" w:themeColor="accent1"/>
            <w:sz w:val="22"/>
            <w:szCs w:val="22"/>
            <w:lang w:val="en" w:eastAsia="en-US"/>
          </w:rPr>
          <w:delText xml:space="preserve">the </w:delText>
        </w:r>
        <w:r w:rsidR="003B3BF5" w:rsidDel="00412123">
          <w:rPr>
            <w:rFonts w:ascii="Arial" w:eastAsia="Arial" w:hAnsi="Arial" w:cs="Arial"/>
            <w:color w:val="4F81BD" w:themeColor="accent1"/>
            <w:sz w:val="22"/>
            <w:szCs w:val="22"/>
            <w:lang w:val="en" w:eastAsia="en-US"/>
          </w:rPr>
          <w:delText xml:space="preserve">tone </w:delText>
        </w:r>
      </w:del>
      <w:r w:rsidR="003B3BF5">
        <w:rPr>
          <w:rFonts w:ascii="Arial" w:eastAsia="Arial" w:hAnsi="Arial" w:cs="Arial"/>
          <w:color w:val="4F81BD" w:themeColor="accent1"/>
          <w:sz w:val="22"/>
          <w:szCs w:val="22"/>
          <w:lang w:val="en" w:eastAsia="en-US"/>
        </w:rPr>
        <w:t xml:space="preserve">duration judgement </w:t>
      </w:r>
      <w:ins w:id="15" w:author="Creel, Sarah" w:date="2022-10-21T10:16:00Z">
        <w:r w:rsidR="00412123">
          <w:rPr>
            <w:rFonts w:ascii="Arial" w:eastAsia="Arial" w:hAnsi="Arial" w:cs="Arial"/>
            <w:color w:val="4F81BD" w:themeColor="accent1"/>
            <w:sz w:val="22"/>
            <w:szCs w:val="22"/>
            <w:lang w:val="en" w:eastAsia="en-US"/>
          </w:rPr>
          <w:t xml:space="preserve">of </w:t>
        </w:r>
        <w:r w:rsidR="00412123" w:rsidRPr="00412123">
          <w:rPr>
            <w:rFonts w:ascii="Arial" w:eastAsia="Arial" w:hAnsi="Arial" w:cs="Arial"/>
            <w:b/>
            <w:bCs/>
            <w:color w:val="4F81BD" w:themeColor="accent1"/>
            <w:sz w:val="22"/>
            <w:szCs w:val="22"/>
            <w:lang w:val="en" w:eastAsia="en-US"/>
          </w:rPr>
          <w:t xml:space="preserve">tone </w:t>
        </w:r>
        <w:r w:rsidR="00412123" w:rsidRPr="00412123">
          <w:rPr>
            <w:rFonts w:ascii="Arial" w:eastAsia="Arial" w:hAnsi="Arial" w:cs="Arial"/>
            <w:b/>
            <w:bCs/>
            <w:color w:val="4F81BD" w:themeColor="accent1"/>
            <w:sz w:val="22"/>
            <w:szCs w:val="22"/>
            <w:lang w:val="en" w:eastAsia="en-US"/>
            <w:rPrChange w:id="16" w:author="Creel, Sarah" w:date="2022-10-21T10:18:00Z">
              <w:rPr>
                <w:rFonts w:ascii="Arial" w:eastAsia="Arial" w:hAnsi="Arial" w:cs="Arial"/>
                <w:color w:val="4F81BD" w:themeColor="accent1"/>
                <w:sz w:val="22"/>
                <w:szCs w:val="22"/>
                <w:lang w:val="en" w:eastAsia="en-US"/>
              </w:rPr>
            </w:rPrChange>
          </w:rPr>
          <w:t>targets</w:t>
        </w:r>
        <w:r w:rsidR="00412123">
          <w:rPr>
            <w:rFonts w:ascii="Arial" w:eastAsia="Arial" w:hAnsi="Arial" w:cs="Arial"/>
            <w:color w:val="4F81BD" w:themeColor="accent1"/>
            <w:sz w:val="22"/>
            <w:szCs w:val="22"/>
            <w:lang w:val="en" w:eastAsia="en-US"/>
          </w:rPr>
          <w:t xml:space="preserve"> </w:t>
        </w:r>
      </w:ins>
      <w:r w:rsidR="003B3BF5">
        <w:rPr>
          <w:rFonts w:ascii="Arial" w:eastAsia="Arial" w:hAnsi="Arial" w:cs="Arial"/>
          <w:color w:val="4F81BD" w:themeColor="accent1"/>
          <w:sz w:val="22"/>
          <w:szCs w:val="22"/>
          <w:lang w:val="en" w:eastAsia="en-US"/>
        </w:rPr>
        <w:t>(</w:t>
      </w:r>
      <w:r w:rsidR="009A20A3">
        <w:rPr>
          <w:rFonts w:ascii="Arial" w:eastAsia="Arial" w:hAnsi="Arial" w:cs="Arial"/>
          <w:color w:val="4F81BD" w:themeColor="accent1"/>
          <w:sz w:val="22"/>
          <w:szCs w:val="22"/>
          <w:lang w:val="en" w:eastAsia="en-US"/>
        </w:rPr>
        <w:t>condition</w:t>
      </w:r>
      <w:r w:rsidR="003B3BF5">
        <w:rPr>
          <w:rFonts w:ascii="Arial" w:eastAsia="Arial" w:hAnsi="Arial" w:cs="Arial"/>
          <w:color w:val="4F81BD" w:themeColor="accent1"/>
          <w:sz w:val="22"/>
          <w:szCs w:val="22"/>
          <w:lang w:val="en" w:eastAsia="en-US"/>
        </w:rPr>
        <w:t xml:space="preserve"> 1), </w:t>
      </w:r>
      <w:r w:rsidR="003B3BF5" w:rsidRPr="00412123">
        <w:rPr>
          <w:rFonts w:ascii="Arial" w:eastAsia="Arial" w:hAnsi="Arial" w:cs="Arial"/>
          <w:b/>
          <w:bCs/>
          <w:color w:val="4F81BD" w:themeColor="accent1"/>
          <w:sz w:val="22"/>
          <w:szCs w:val="22"/>
          <w:lang w:val="en" w:eastAsia="en-US"/>
          <w:rPrChange w:id="17" w:author="Creel, Sarah" w:date="2022-10-21T10:16:00Z">
            <w:rPr>
              <w:rFonts w:ascii="Arial" w:eastAsia="Arial" w:hAnsi="Arial" w:cs="Arial"/>
              <w:color w:val="4F81BD" w:themeColor="accent1"/>
              <w:sz w:val="22"/>
              <w:szCs w:val="22"/>
              <w:lang w:val="en" w:eastAsia="en-US"/>
            </w:rPr>
          </w:rPrChange>
        </w:rPr>
        <w:t>speech sound</w:t>
      </w:r>
      <w:r w:rsidR="003B3BF5">
        <w:rPr>
          <w:rFonts w:ascii="Arial" w:eastAsia="Arial" w:hAnsi="Arial" w:cs="Arial"/>
          <w:color w:val="4F81BD" w:themeColor="accent1"/>
          <w:sz w:val="22"/>
          <w:szCs w:val="22"/>
          <w:lang w:val="en" w:eastAsia="en-US"/>
        </w:rPr>
        <w:t xml:space="preserve"> </w:t>
      </w:r>
      <w:ins w:id="18" w:author="Creel, Sarah" w:date="2022-10-21T10:16:00Z">
        <w:r w:rsidR="00412123" w:rsidRPr="00412123">
          <w:rPr>
            <w:rFonts w:ascii="Arial" w:eastAsia="Arial" w:hAnsi="Arial" w:cs="Arial"/>
            <w:b/>
            <w:bCs/>
            <w:color w:val="4F81BD" w:themeColor="accent1"/>
            <w:sz w:val="22"/>
            <w:szCs w:val="22"/>
            <w:lang w:val="en" w:eastAsia="en-US"/>
            <w:rPrChange w:id="19" w:author="Creel, Sarah" w:date="2022-10-21T10:18:00Z">
              <w:rPr>
                <w:rFonts w:ascii="Arial" w:eastAsia="Arial" w:hAnsi="Arial" w:cs="Arial"/>
                <w:color w:val="4F81BD" w:themeColor="accent1"/>
                <w:sz w:val="22"/>
                <w:szCs w:val="22"/>
                <w:lang w:val="en" w:eastAsia="en-US"/>
              </w:rPr>
            </w:rPrChange>
          </w:rPr>
          <w:lastRenderedPageBreak/>
          <w:t>targets</w:t>
        </w:r>
        <w:r w:rsidR="00412123">
          <w:rPr>
            <w:rFonts w:ascii="Arial" w:eastAsia="Arial" w:hAnsi="Arial" w:cs="Arial"/>
            <w:color w:val="4F81BD" w:themeColor="accent1"/>
            <w:sz w:val="22"/>
            <w:szCs w:val="22"/>
            <w:lang w:val="en" w:eastAsia="en-US"/>
          </w:rPr>
          <w:t xml:space="preserve"> (</w:t>
        </w:r>
      </w:ins>
      <w:del w:id="20" w:author="Creel, Sarah" w:date="2022-10-21T10:16:00Z">
        <w:r w:rsidRPr="003B3BF5" w:rsidDel="00412123">
          <w:rPr>
            <w:rFonts w:ascii="Arial" w:eastAsia="Arial" w:hAnsi="Arial" w:cs="Arial"/>
            <w:color w:val="4F81BD" w:themeColor="accent1"/>
            <w:sz w:val="22"/>
            <w:szCs w:val="22"/>
            <w:lang w:val="en" w:eastAsia="en-US"/>
          </w:rPr>
          <w:delText xml:space="preserve">categorization </w:delText>
        </w:r>
        <w:r w:rsidR="003B3BF5" w:rsidDel="00412123">
          <w:rPr>
            <w:rFonts w:ascii="Arial" w:eastAsia="Arial" w:hAnsi="Arial" w:cs="Arial"/>
            <w:color w:val="4F81BD" w:themeColor="accent1"/>
            <w:sz w:val="22"/>
            <w:szCs w:val="22"/>
            <w:lang w:val="en" w:eastAsia="en-US"/>
          </w:rPr>
          <w:delText>of</w:delText>
        </w:r>
        <w:r w:rsidRPr="003B3BF5" w:rsidDel="00412123">
          <w:rPr>
            <w:rFonts w:ascii="Arial" w:eastAsia="Arial" w:hAnsi="Arial" w:cs="Arial"/>
            <w:color w:val="4F81BD" w:themeColor="accent1"/>
            <w:sz w:val="22"/>
            <w:szCs w:val="22"/>
            <w:lang w:val="en" w:eastAsia="en-US"/>
          </w:rPr>
          <w:delText xml:space="preserve"> </w:delText>
        </w:r>
      </w:del>
      <w:ins w:id="21" w:author="Creel, Sarah" w:date="2022-10-21T10:17:00Z">
        <w:r w:rsidR="00412123">
          <w:rPr>
            <w:rFonts w:ascii="Arial" w:eastAsia="Arial" w:hAnsi="Arial" w:cs="Arial"/>
            <w:color w:val="4F81BD" w:themeColor="accent1"/>
            <w:sz w:val="22"/>
            <w:szCs w:val="22"/>
            <w:lang w:val="en" w:eastAsia="en-US"/>
          </w:rPr>
          <w:t xml:space="preserve">the word </w:t>
        </w:r>
        <w:r w:rsidR="00412123" w:rsidRPr="00412123">
          <w:rPr>
            <w:rFonts w:ascii="Arial" w:eastAsia="Arial" w:hAnsi="Arial" w:cs="Arial"/>
            <w:color w:val="4F81BD" w:themeColor="accent1"/>
            <w:sz w:val="22"/>
            <w:szCs w:val="22"/>
            <w:lang w:val="en" w:eastAsia="en-US"/>
            <w:rPrChange w:id="22" w:author="Creel, Sarah" w:date="2022-10-21T10:17:00Z">
              <w:rPr>
                <w:rFonts w:ascii="Arial" w:eastAsia="Arial" w:hAnsi="Arial" w:cs="Arial"/>
                <w:i/>
                <w:iCs/>
                <w:color w:val="4F81BD" w:themeColor="accent1"/>
                <w:sz w:val="22"/>
                <w:szCs w:val="22"/>
                <w:lang w:val="en" w:eastAsia="en-US"/>
              </w:rPr>
            </w:rPrChange>
          </w:rPr>
          <w:t>lap</w:t>
        </w:r>
        <w:r w:rsidR="00412123">
          <w:rPr>
            <w:rFonts w:ascii="Arial" w:eastAsia="Arial" w:hAnsi="Arial" w:cs="Arial"/>
            <w:color w:val="4F81BD" w:themeColor="accent1"/>
            <w:sz w:val="22"/>
            <w:szCs w:val="22"/>
            <w:lang w:val="en" w:eastAsia="en-US"/>
          </w:rPr>
          <w:t xml:space="preserve"> (</w:t>
        </w:r>
      </w:ins>
      <w:r w:rsidRPr="00412123">
        <w:rPr>
          <w:rFonts w:ascii="Arial" w:eastAsia="Arial" w:hAnsi="Arial" w:cs="Arial"/>
          <w:color w:val="4F81BD" w:themeColor="accent1"/>
          <w:sz w:val="22"/>
          <w:szCs w:val="22"/>
          <w:lang w:val="en" w:eastAsia="en-US"/>
        </w:rPr>
        <w:t>short</w:t>
      </w:r>
      <w:r w:rsidRPr="003B3BF5">
        <w:rPr>
          <w:rFonts w:ascii="Arial" w:eastAsia="Arial" w:hAnsi="Arial" w:cs="Arial"/>
          <w:color w:val="4F81BD" w:themeColor="accent1"/>
          <w:sz w:val="22"/>
          <w:szCs w:val="22"/>
          <w:lang w:val="en" w:eastAsia="en-US"/>
        </w:rPr>
        <w:t xml:space="preserve"> vowel duration</w:t>
      </w:r>
      <w:ins w:id="23" w:author="Creel, Sarah" w:date="2022-10-21T10:17:00Z">
        <w:r w:rsidR="00412123">
          <w:rPr>
            <w:rFonts w:ascii="Arial" w:eastAsia="Arial" w:hAnsi="Arial" w:cs="Arial"/>
            <w:color w:val="4F81BD" w:themeColor="accent1"/>
            <w:sz w:val="22"/>
            <w:szCs w:val="22"/>
            <w:lang w:val="en" w:eastAsia="en-US"/>
          </w:rPr>
          <w:t xml:space="preserve">) vs. the word </w:t>
        </w:r>
        <w:r w:rsidR="00412123">
          <w:rPr>
            <w:rFonts w:ascii="Arial" w:eastAsia="Arial" w:hAnsi="Arial" w:cs="Arial"/>
            <w:i/>
            <w:iCs/>
            <w:color w:val="4F81BD" w:themeColor="accent1"/>
            <w:sz w:val="22"/>
            <w:szCs w:val="22"/>
            <w:lang w:val="en" w:eastAsia="en-US"/>
          </w:rPr>
          <w:t xml:space="preserve">lab </w:t>
        </w:r>
      </w:ins>
      <w:del w:id="24" w:author="Creel, Sarah" w:date="2022-10-21T10:17:00Z">
        <w:r w:rsidRPr="003B3BF5" w:rsidDel="00412123">
          <w:rPr>
            <w:rFonts w:ascii="Arial" w:eastAsia="Arial" w:hAnsi="Arial" w:cs="Arial"/>
            <w:color w:val="4F81BD" w:themeColor="accent1"/>
            <w:sz w:val="22"/>
            <w:szCs w:val="22"/>
            <w:lang w:val="en" w:eastAsia="en-US"/>
          </w:rPr>
          <w:delText xml:space="preserve"> (e.g. ​</w:delText>
        </w:r>
        <w:r w:rsidRPr="003B3BF5" w:rsidDel="00412123">
          <w:rPr>
            <w:rFonts w:ascii="Arial" w:eastAsia="Arial" w:hAnsi="Arial" w:cs="Arial"/>
            <w:i/>
            <w:iCs/>
            <w:color w:val="4F81BD" w:themeColor="accent1"/>
            <w:sz w:val="22"/>
            <w:szCs w:val="22"/>
            <w:lang w:val="en" w:eastAsia="en-US"/>
          </w:rPr>
          <w:delText>lap</w:delText>
        </w:r>
        <w:r w:rsidRPr="003B3BF5" w:rsidDel="00412123">
          <w:rPr>
            <w:rFonts w:ascii="Arial" w:eastAsia="Arial" w:hAnsi="Arial" w:cs="Arial"/>
            <w:color w:val="4F81BD" w:themeColor="accent1"/>
            <w:sz w:val="22"/>
            <w:szCs w:val="22"/>
            <w:lang w:val="en" w:eastAsia="en-US"/>
          </w:rPr>
          <w:delText xml:space="preserve">)​ and </w:delText>
        </w:r>
      </w:del>
      <w:ins w:id="25" w:author="Creel, Sarah" w:date="2022-10-21T10:17:00Z">
        <w:r w:rsidR="00412123">
          <w:rPr>
            <w:rFonts w:ascii="Arial" w:eastAsia="Arial" w:hAnsi="Arial" w:cs="Arial"/>
            <w:color w:val="4F81BD" w:themeColor="accent1"/>
            <w:sz w:val="22"/>
            <w:szCs w:val="22"/>
            <w:lang w:val="en" w:eastAsia="en-US"/>
          </w:rPr>
          <w:t>(</w:t>
        </w:r>
      </w:ins>
      <w:r w:rsidRPr="003B3BF5">
        <w:rPr>
          <w:rFonts w:ascii="Arial" w:eastAsia="Arial" w:hAnsi="Arial" w:cs="Arial"/>
          <w:color w:val="4F81BD" w:themeColor="accent1"/>
          <w:sz w:val="22"/>
          <w:szCs w:val="22"/>
          <w:lang w:val="en" w:eastAsia="en-US"/>
        </w:rPr>
        <w:t>long vowel duration</w:t>
      </w:r>
      <w:ins w:id="26" w:author="Creel, Sarah" w:date="2022-10-21T10:17:00Z">
        <w:r w:rsidR="00412123">
          <w:rPr>
            <w:rFonts w:ascii="Arial" w:eastAsia="Arial" w:hAnsi="Arial" w:cs="Arial"/>
            <w:color w:val="4F81BD" w:themeColor="accent1"/>
            <w:sz w:val="22"/>
            <w:szCs w:val="22"/>
            <w:lang w:val="en" w:eastAsia="en-US"/>
          </w:rPr>
          <w:t>)</w:t>
        </w:r>
      </w:ins>
      <w:del w:id="27" w:author="Creel, Sarah" w:date="2022-10-21T10:18:00Z">
        <w:r w:rsidRPr="003B3BF5" w:rsidDel="00412123">
          <w:rPr>
            <w:rFonts w:ascii="Arial" w:eastAsia="Arial" w:hAnsi="Arial" w:cs="Arial"/>
            <w:color w:val="4F81BD" w:themeColor="accent1"/>
            <w:sz w:val="22"/>
            <w:szCs w:val="22"/>
            <w:lang w:val="en" w:eastAsia="en-US"/>
          </w:rPr>
          <w:delText xml:space="preserve"> (e.g. ​</w:delText>
        </w:r>
        <w:r w:rsidRPr="003B3BF5" w:rsidDel="00412123">
          <w:rPr>
            <w:rFonts w:ascii="Arial" w:eastAsia="Arial" w:hAnsi="Arial" w:cs="Arial"/>
            <w:i/>
            <w:iCs/>
            <w:color w:val="4F81BD" w:themeColor="accent1"/>
            <w:sz w:val="22"/>
            <w:szCs w:val="22"/>
            <w:lang w:val="en" w:eastAsia="en-US"/>
          </w:rPr>
          <w:delText>lab</w:delText>
        </w:r>
        <w:r w:rsidRPr="003B3BF5" w:rsidDel="00412123">
          <w:rPr>
            <w:rFonts w:ascii="Arial" w:eastAsia="Arial" w:hAnsi="Arial" w:cs="Arial"/>
            <w:color w:val="4F81BD" w:themeColor="accent1"/>
            <w:sz w:val="22"/>
            <w:szCs w:val="22"/>
            <w:lang w:val="en" w:eastAsia="en-US"/>
          </w:rPr>
          <w:delText>)</w:delText>
        </w:r>
        <w:r w:rsidR="003B3BF5" w:rsidDel="00412123">
          <w:rPr>
            <w:rFonts w:ascii="Arial" w:eastAsia="Arial" w:hAnsi="Arial" w:cs="Arial"/>
            <w:color w:val="4F81BD" w:themeColor="accent1"/>
            <w:sz w:val="22"/>
            <w:szCs w:val="22"/>
            <w:lang w:val="en" w:eastAsia="en-US"/>
          </w:rPr>
          <w:delText xml:space="preserve"> word (</w:delText>
        </w:r>
        <w:r w:rsidR="009A20A3" w:rsidDel="00412123">
          <w:rPr>
            <w:rFonts w:ascii="Arial" w:eastAsia="Arial" w:hAnsi="Arial" w:cs="Arial"/>
            <w:color w:val="4F81BD" w:themeColor="accent1"/>
            <w:sz w:val="22"/>
            <w:szCs w:val="22"/>
            <w:lang w:val="en" w:eastAsia="en-US"/>
          </w:rPr>
          <w:delText xml:space="preserve">condition </w:delText>
        </w:r>
        <w:r w:rsidR="003B3BF5" w:rsidDel="00412123">
          <w:rPr>
            <w:rFonts w:ascii="Arial" w:eastAsia="Arial" w:hAnsi="Arial" w:cs="Arial"/>
            <w:color w:val="4F81BD" w:themeColor="accent1"/>
            <w:sz w:val="22"/>
            <w:szCs w:val="22"/>
            <w:lang w:val="en" w:eastAsia="en-US"/>
          </w:rPr>
          <w:delText>2)</w:delText>
        </w:r>
      </w:del>
      <w:ins w:id="28" w:author="Creel, Sarah" w:date="2022-10-21T10:18:00Z">
        <w:r w:rsidR="00412123">
          <w:rPr>
            <w:rFonts w:ascii="Arial" w:eastAsia="Arial" w:hAnsi="Arial" w:cs="Arial"/>
            <w:color w:val="4F81BD" w:themeColor="accent1"/>
            <w:sz w:val="22"/>
            <w:szCs w:val="22"/>
            <w:lang w:val="en" w:eastAsia="en-US"/>
          </w:rPr>
          <w:t>,</w:t>
        </w:r>
      </w:ins>
      <w:del w:id="29" w:author="Creel, Sarah" w:date="2022-10-21T10:18:00Z">
        <w:r w:rsidR="003B3BF5" w:rsidDel="00412123">
          <w:rPr>
            <w:rFonts w:ascii="Arial" w:eastAsia="Arial" w:hAnsi="Arial" w:cs="Arial"/>
            <w:color w:val="4F81BD" w:themeColor="accent1"/>
            <w:sz w:val="22"/>
            <w:szCs w:val="22"/>
            <w:lang w:val="en" w:eastAsia="en-US"/>
          </w:rPr>
          <w:delText xml:space="preserve">. </w:delText>
        </w:r>
      </w:del>
      <w:ins w:id="30" w:author="Creel, Sarah" w:date="2022-10-21T10:18:00Z">
        <w:r w:rsidR="00412123">
          <w:rPr>
            <w:rFonts w:ascii="Arial" w:eastAsia="Arial" w:hAnsi="Arial" w:cs="Arial"/>
            <w:color w:val="4F81BD" w:themeColor="accent1"/>
            <w:sz w:val="22"/>
            <w:szCs w:val="22"/>
            <w:lang w:val="en" w:eastAsia="en-US"/>
          </w:rPr>
          <w:t xml:space="preserve"> or </w:t>
        </w:r>
        <w:r w:rsidR="00412123">
          <w:rPr>
            <w:rFonts w:ascii="Arial" w:eastAsia="Arial" w:hAnsi="Arial" w:cs="Arial"/>
            <w:b/>
            <w:bCs/>
            <w:color w:val="4F81BD" w:themeColor="accent1"/>
            <w:sz w:val="22"/>
            <w:szCs w:val="22"/>
            <w:lang w:val="en" w:eastAsia="en-US"/>
          </w:rPr>
          <w:t xml:space="preserve">tones-as-speech targets </w:t>
        </w:r>
      </w:ins>
      <w:del w:id="31" w:author="Creel, Sarah" w:date="2022-10-21T10:18:00Z">
        <w:r w:rsidR="003B3BF5" w:rsidDel="00412123">
          <w:rPr>
            <w:rFonts w:ascii="Arial" w:eastAsia="Arial" w:hAnsi="Arial" w:cs="Arial"/>
            <w:color w:val="4F81BD" w:themeColor="accent1"/>
            <w:sz w:val="22"/>
            <w:szCs w:val="22"/>
            <w:lang w:val="en" w:eastAsia="en-US"/>
          </w:rPr>
          <w:delText>In</w:delText>
        </w:r>
        <w:r w:rsidR="003B3BF5" w:rsidRPr="003B3BF5" w:rsidDel="00412123">
          <w:rPr>
            <w:rFonts w:ascii="Arial" w:eastAsia="Arial" w:hAnsi="Arial" w:cs="Arial"/>
            <w:color w:val="4F81BD" w:themeColor="accent1"/>
            <w:sz w:val="22"/>
            <w:szCs w:val="22"/>
            <w:lang w:val="en" w:eastAsia="en-US"/>
          </w:rPr>
          <w:delText xml:space="preserve"> </w:delText>
        </w:r>
        <w:r w:rsidR="009A20A3" w:rsidDel="00412123">
          <w:rPr>
            <w:rFonts w:ascii="Arial" w:eastAsia="Arial" w:hAnsi="Arial" w:cs="Arial"/>
            <w:color w:val="4F81BD" w:themeColor="accent1"/>
            <w:sz w:val="22"/>
            <w:szCs w:val="22"/>
            <w:lang w:val="en" w:eastAsia="en-US"/>
          </w:rPr>
          <w:delText xml:space="preserve">condition </w:delText>
        </w:r>
        <w:r w:rsidR="003B3BF5" w:rsidDel="00412123">
          <w:rPr>
            <w:rFonts w:ascii="Arial" w:eastAsia="Arial" w:hAnsi="Arial" w:cs="Arial"/>
            <w:color w:val="4F81BD" w:themeColor="accent1"/>
            <w:sz w:val="22"/>
            <w:szCs w:val="22"/>
            <w:lang w:val="en" w:eastAsia="en-US"/>
          </w:rPr>
          <w:delText xml:space="preserve">3, </w:delText>
        </w:r>
      </w:del>
      <w:ins w:id="32" w:author="Creel, Sarah" w:date="2022-10-21T10:18:00Z">
        <w:r w:rsidR="00412123">
          <w:rPr>
            <w:rFonts w:ascii="Arial" w:eastAsia="Arial" w:hAnsi="Arial" w:cs="Arial"/>
            <w:color w:val="4F81BD" w:themeColor="accent1"/>
            <w:sz w:val="22"/>
            <w:szCs w:val="22"/>
            <w:lang w:val="en" w:eastAsia="en-US"/>
          </w:rPr>
          <w:t>(</w:t>
        </w:r>
      </w:ins>
      <w:r w:rsidR="003B3BF5">
        <w:rPr>
          <w:rFonts w:ascii="Arial" w:eastAsia="Arial" w:hAnsi="Arial" w:cs="Arial"/>
          <w:color w:val="4F81BD" w:themeColor="accent1"/>
          <w:sz w:val="22"/>
          <w:szCs w:val="22"/>
          <w:lang w:val="en" w:eastAsia="en-US"/>
        </w:rPr>
        <w:t xml:space="preserve">participants will be instructed to hear the </w:t>
      </w:r>
      <w:ins w:id="33" w:author="Creel, Sarah" w:date="2022-10-21T10:18:00Z">
        <w:r w:rsidR="00412123">
          <w:rPr>
            <w:rFonts w:ascii="Arial" w:eastAsia="Arial" w:hAnsi="Arial" w:cs="Arial"/>
            <w:color w:val="4F81BD" w:themeColor="accent1"/>
            <w:sz w:val="22"/>
            <w:szCs w:val="22"/>
            <w:lang w:val="en" w:eastAsia="en-US"/>
          </w:rPr>
          <w:t xml:space="preserve">amplitude-modulated </w:t>
        </w:r>
      </w:ins>
      <w:r w:rsidR="003B3BF5">
        <w:rPr>
          <w:rFonts w:ascii="Arial" w:eastAsia="Arial" w:hAnsi="Arial" w:cs="Arial"/>
          <w:color w:val="4F81BD" w:themeColor="accent1"/>
          <w:sz w:val="22"/>
          <w:szCs w:val="22"/>
          <w:lang w:val="en" w:eastAsia="en-US"/>
        </w:rPr>
        <w:t xml:space="preserve">tones as words </w:t>
      </w:r>
      <w:r w:rsidR="003B3BF5" w:rsidRPr="003B3BF5">
        <w:rPr>
          <w:rFonts w:ascii="Arial" w:eastAsia="Arial" w:hAnsi="Arial" w:cs="Arial"/>
          <w:i/>
          <w:iCs/>
          <w:color w:val="4F81BD" w:themeColor="accent1"/>
          <w:sz w:val="22"/>
          <w:szCs w:val="22"/>
          <w:lang w:val="en" w:eastAsia="en-US"/>
        </w:rPr>
        <w:t>lap</w:t>
      </w:r>
      <w:r w:rsidR="003B3BF5">
        <w:rPr>
          <w:rFonts w:ascii="Arial" w:eastAsia="Arial" w:hAnsi="Arial" w:cs="Arial"/>
          <w:color w:val="4F81BD" w:themeColor="accent1"/>
          <w:sz w:val="22"/>
          <w:szCs w:val="22"/>
          <w:lang w:val="en" w:eastAsia="en-US"/>
        </w:rPr>
        <w:t xml:space="preserve"> or </w:t>
      </w:r>
      <w:r w:rsidR="003B3BF5" w:rsidRPr="003B3BF5">
        <w:rPr>
          <w:rFonts w:ascii="Arial" w:eastAsia="Arial" w:hAnsi="Arial" w:cs="Arial"/>
          <w:i/>
          <w:iCs/>
          <w:color w:val="4F81BD" w:themeColor="accent1"/>
          <w:sz w:val="22"/>
          <w:szCs w:val="22"/>
          <w:lang w:val="en" w:eastAsia="en-US"/>
        </w:rPr>
        <w:t>la</w:t>
      </w:r>
      <w:r w:rsidR="003B3BF5">
        <w:rPr>
          <w:rFonts w:ascii="Arial" w:eastAsia="Arial" w:hAnsi="Arial" w:cs="Arial"/>
          <w:i/>
          <w:iCs/>
          <w:color w:val="4F81BD" w:themeColor="accent1"/>
          <w:sz w:val="22"/>
          <w:szCs w:val="22"/>
          <w:lang w:val="en" w:eastAsia="en-US"/>
        </w:rPr>
        <w:t>b</w:t>
      </w:r>
      <w:r w:rsidR="003B3BF5">
        <w:rPr>
          <w:rFonts w:ascii="Arial" w:eastAsia="Arial" w:hAnsi="Arial" w:cs="Arial"/>
          <w:color w:val="4F81BD" w:themeColor="accent1"/>
          <w:sz w:val="22"/>
          <w:szCs w:val="22"/>
          <w:lang w:val="en" w:eastAsia="en-US"/>
        </w:rPr>
        <w:t xml:space="preserve"> and </w:t>
      </w:r>
      <w:ins w:id="34" w:author="Creel, Sarah" w:date="2022-10-21T10:18:00Z">
        <w:r w:rsidR="00412123">
          <w:rPr>
            <w:rFonts w:ascii="Arial" w:eastAsia="Arial" w:hAnsi="Arial" w:cs="Arial"/>
            <w:color w:val="4F81BD" w:themeColor="accent1"/>
            <w:sz w:val="22"/>
            <w:szCs w:val="22"/>
            <w:lang w:val="en" w:eastAsia="en-US"/>
          </w:rPr>
          <w:t xml:space="preserve">will </w:t>
        </w:r>
      </w:ins>
      <w:r w:rsidR="003B3BF5">
        <w:rPr>
          <w:rFonts w:ascii="Arial" w:eastAsia="Arial" w:hAnsi="Arial" w:cs="Arial"/>
          <w:color w:val="4F81BD" w:themeColor="accent1"/>
          <w:sz w:val="22"/>
          <w:szCs w:val="22"/>
          <w:lang w:val="en" w:eastAsia="en-US"/>
        </w:rPr>
        <w:t xml:space="preserve">perform exactly </w:t>
      </w:r>
      <w:ins w:id="35" w:author="Creel, Sarah" w:date="2022-10-21T10:18:00Z">
        <w:r w:rsidR="00412123">
          <w:rPr>
            <w:rFonts w:ascii="Arial" w:eastAsia="Arial" w:hAnsi="Arial" w:cs="Arial"/>
            <w:color w:val="4F81BD" w:themeColor="accent1"/>
            <w:sz w:val="22"/>
            <w:szCs w:val="22"/>
            <w:lang w:val="en" w:eastAsia="en-US"/>
          </w:rPr>
          <w:t xml:space="preserve">the </w:t>
        </w:r>
      </w:ins>
      <w:r w:rsidR="003B3BF5">
        <w:rPr>
          <w:rFonts w:ascii="Arial" w:eastAsia="Arial" w:hAnsi="Arial" w:cs="Arial"/>
          <w:color w:val="4F81BD" w:themeColor="accent1"/>
          <w:sz w:val="22"/>
          <w:szCs w:val="22"/>
          <w:lang w:val="en" w:eastAsia="en-US"/>
        </w:rPr>
        <w:t xml:space="preserve">same task as </w:t>
      </w:r>
      <w:del w:id="36" w:author="Creel, Sarah" w:date="2022-10-21T10:19:00Z">
        <w:r w:rsidR="009A20A3" w:rsidDel="00412123">
          <w:rPr>
            <w:rFonts w:ascii="Arial" w:eastAsia="Arial" w:hAnsi="Arial" w:cs="Arial"/>
            <w:color w:val="4F81BD" w:themeColor="accent1"/>
            <w:sz w:val="22"/>
            <w:szCs w:val="22"/>
            <w:lang w:val="en" w:eastAsia="en-US"/>
          </w:rPr>
          <w:delText>condition</w:delText>
        </w:r>
        <w:r w:rsidR="003B3BF5" w:rsidDel="00412123">
          <w:rPr>
            <w:rFonts w:ascii="Arial" w:eastAsia="Arial" w:hAnsi="Arial" w:cs="Arial"/>
            <w:color w:val="4F81BD" w:themeColor="accent1"/>
            <w:sz w:val="22"/>
            <w:szCs w:val="22"/>
            <w:lang w:val="en" w:eastAsia="en-US"/>
          </w:rPr>
          <w:delText xml:space="preserve"> 1</w:delText>
        </w:r>
      </w:del>
      <w:ins w:id="37" w:author="Creel, Sarah" w:date="2022-10-21T10:19:00Z">
        <w:r w:rsidR="00412123">
          <w:rPr>
            <w:rFonts w:ascii="Arial" w:eastAsia="Arial" w:hAnsi="Arial" w:cs="Arial"/>
            <w:color w:val="4F81BD" w:themeColor="accent1"/>
            <w:sz w:val="22"/>
            <w:szCs w:val="22"/>
            <w:lang w:val="en" w:eastAsia="en-US"/>
          </w:rPr>
          <w:t>the tone target condition</w:t>
        </w:r>
      </w:ins>
      <w:ins w:id="38" w:author="Creel, Sarah" w:date="2022-10-21T10:18:00Z">
        <w:r w:rsidR="00412123">
          <w:rPr>
            <w:rFonts w:ascii="Arial" w:eastAsia="Arial" w:hAnsi="Arial" w:cs="Arial"/>
            <w:color w:val="4F81BD" w:themeColor="accent1"/>
            <w:sz w:val="22"/>
            <w:szCs w:val="22"/>
            <w:lang w:val="en" w:eastAsia="en-US"/>
          </w:rPr>
          <w:t>)</w:t>
        </w:r>
      </w:ins>
      <w:r w:rsidR="003B3BF5">
        <w:rPr>
          <w:rFonts w:ascii="Arial" w:eastAsia="Arial" w:hAnsi="Arial" w:cs="Arial"/>
          <w:color w:val="4F81BD" w:themeColor="accent1"/>
          <w:sz w:val="22"/>
          <w:szCs w:val="22"/>
          <w:lang w:val="en" w:eastAsia="en-US"/>
        </w:rPr>
        <w:t xml:space="preserve">. </w:t>
      </w:r>
    </w:p>
    <w:p w14:paraId="5AEB745D" w14:textId="6F91DACC" w:rsidR="0009766A" w:rsidRPr="002F79CA" w:rsidRDefault="0009766A" w:rsidP="002F79CA">
      <w:pPr>
        <w:rPr>
          <w:lang w:val="en-US"/>
        </w:rPr>
      </w:pPr>
    </w:p>
    <w:p w14:paraId="15DBF844" w14:textId="77777777" w:rsidR="0009766A" w:rsidRDefault="0009766A"/>
    <w:p w14:paraId="32D0126F" w14:textId="77777777" w:rsidR="0009766A" w:rsidRDefault="00A22DCD">
      <w:pPr>
        <w:numPr>
          <w:ilvl w:val="0"/>
          <w:numId w:val="1"/>
        </w:numPr>
      </w:pPr>
      <w:r>
        <w:t>Hypotheses (required)</w:t>
      </w:r>
    </w:p>
    <w:p w14:paraId="735FFBF8" w14:textId="77777777" w:rsidR="0009766A" w:rsidRDefault="00A22DCD">
      <w:pPr>
        <w:numPr>
          <w:ilvl w:val="1"/>
          <w:numId w:val="1"/>
        </w:numPr>
      </w:pPr>
      <w:r>
        <w:t xml:space="preserve">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 </w:t>
      </w:r>
    </w:p>
    <w:p w14:paraId="26B424DF" w14:textId="5DD5CFF7" w:rsidR="0009766A" w:rsidRDefault="00A22DCD" w:rsidP="00320578">
      <w:pPr>
        <w:numPr>
          <w:ilvl w:val="1"/>
          <w:numId w:val="1"/>
        </w:numPr>
      </w:pPr>
      <w:r>
        <w:rPr>
          <w:b/>
        </w:rPr>
        <w:t>Example</w:t>
      </w:r>
      <w:r>
        <w:t xml:space="preserve">: If taste affects preference, then mean preference indices will be higher with higher concentrations of sugar. </w:t>
      </w:r>
    </w:p>
    <w:p w14:paraId="4414A78D" w14:textId="77777777" w:rsidR="00320578" w:rsidRDefault="00320578">
      <w:pPr>
        <w:rPr>
          <w:color w:val="4F81BD" w:themeColor="accent1"/>
        </w:rPr>
      </w:pPr>
    </w:p>
    <w:p w14:paraId="64431C48" w14:textId="6BAC9559" w:rsidR="00412123" w:rsidRDefault="00FC0143">
      <w:pPr>
        <w:rPr>
          <w:ins w:id="39" w:author="Creel, Sarah" w:date="2022-10-21T10:23:00Z"/>
          <w:color w:val="4F81BD" w:themeColor="accent1"/>
        </w:rPr>
      </w:pPr>
      <w:ins w:id="40" w:author="Creel, Sarah" w:date="2022-10-21T10:23:00Z">
        <w:r>
          <w:rPr>
            <w:color w:val="4F81BD" w:themeColor="accent1"/>
          </w:rPr>
          <w:t>The two predictor variables are _____.</w:t>
        </w:r>
      </w:ins>
    </w:p>
    <w:p w14:paraId="12D6DD46" w14:textId="77777777" w:rsidR="00FC0143" w:rsidRDefault="00FC0143">
      <w:pPr>
        <w:rPr>
          <w:ins w:id="41" w:author="Creel, Sarah" w:date="2022-10-21T10:23:00Z"/>
          <w:color w:val="4F81BD" w:themeColor="accent1"/>
        </w:rPr>
      </w:pPr>
    </w:p>
    <w:p w14:paraId="1DD6B59F" w14:textId="41E89632" w:rsidR="00412123" w:rsidRDefault="00FC0143">
      <w:pPr>
        <w:rPr>
          <w:ins w:id="42" w:author="Creel, Sarah" w:date="2022-10-21T10:23:00Z"/>
          <w:color w:val="4F81BD" w:themeColor="accent1"/>
        </w:rPr>
      </w:pPr>
      <w:ins w:id="43" w:author="Creel, Sarah" w:date="2022-10-21T10:23:00Z">
        <w:r>
          <w:rPr>
            <w:color w:val="4F81BD" w:themeColor="accent1"/>
          </w:rPr>
          <w:t>We have two primary dependent variables, which are proportion “short” responses and 50% point in the categorization curve, both of which should change according to early/on-time/late Onset Time if entrainment effects are present.</w:t>
        </w:r>
      </w:ins>
    </w:p>
    <w:p w14:paraId="4C35AADC" w14:textId="77777777" w:rsidR="00FC0143" w:rsidRDefault="00FC0143">
      <w:pPr>
        <w:rPr>
          <w:ins w:id="44" w:author="Creel, Sarah" w:date="2022-10-21T10:23:00Z"/>
          <w:color w:val="4F81BD" w:themeColor="accent1"/>
        </w:rPr>
      </w:pPr>
    </w:p>
    <w:p w14:paraId="551176A7" w14:textId="2976C912" w:rsidR="0009786A" w:rsidRDefault="00FC0143">
      <w:pPr>
        <w:rPr>
          <w:color w:val="4F81BD" w:themeColor="accent1"/>
        </w:rPr>
      </w:pPr>
      <w:ins w:id="45" w:author="Creel, Sarah" w:date="2022-10-21T10:24:00Z">
        <w:r>
          <w:rPr>
            <w:color w:val="4F81BD" w:themeColor="accent1"/>
          </w:rPr>
          <w:t xml:space="preserve">If there is entrainment distortion present overall, </w:t>
        </w:r>
      </w:ins>
      <w:del w:id="46" w:author="Creel, Sarah" w:date="2022-10-21T10:24:00Z">
        <w:r w:rsidR="0009786A" w:rsidDel="00FC0143">
          <w:rPr>
            <w:color w:val="4F81BD" w:themeColor="accent1"/>
          </w:rPr>
          <w:delText xml:space="preserve">The entrainment effect could be measured by </w:delText>
        </w:r>
      </w:del>
      <w:ins w:id="47" w:author="Creel, Sarah" w:date="2022-10-21T10:24:00Z">
        <w:r>
          <w:rPr>
            <w:color w:val="4F81BD" w:themeColor="accent1"/>
          </w:rPr>
          <w:t xml:space="preserve">there should be </w:t>
        </w:r>
      </w:ins>
      <w:del w:id="48" w:author="Creel, Sarah" w:date="2022-10-21T10:24:00Z">
        <w:r w:rsidR="0009786A" w:rsidDel="00FC0143">
          <w:rPr>
            <w:color w:val="4F81BD" w:themeColor="accent1"/>
          </w:rPr>
          <w:delText xml:space="preserve">the </w:delText>
        </w:r>
      </w:del>
      <w:ins w:id="49" w:author="Creel, Sarah" w:date="2022-10-21T10:24:00Z">
        <w:r>
          <w:rPr>
            <w:color w:val="4F81BD" w:themeColor="accent1"/>
          </w:rPr>
          <w:t xml:space="preserve">a </w:t>
        </w:r>
      </w:ins>
      <w:r w:rsidR="0009786A">
        <w:rPr>
          <w:color w:val="4F81BD" w:themeColor="accent1"/>
        </w:rPr>
        <w:t xml:space="preserve">main effect </w:t>
      </w:r>
      <w:ins w:id="50" w:author="Creel, Sarah" w:date="2022-10-21T10:24:00Z">
        <w:r>
          <w:rPr>
            <w:color w:val="4F81BD" w:themeColor="accent1"/>
          </w:rPr>
          <w:t>of Onset Time on</w:t>
        </w:r>
      </w:ins>
      <w:ins w:id="51" w:author="Creel, Sarah" w:date="2022-10-21T10:25:00Z">
        <w:r>
          <w:rPr>
            <w:color w:val="4F81BD" w:themeColor="accent1"/>
          </w:rPr>
          <w:t xml:space="preserve"> both porportion short and 50% point, </w:t>
        </w:r>
      </w:ins>
      <w:del w:id="52" w:author="Creel, Sarah" w:date="2022-10-21T10:25:00Z">
        <w:r w:rsidR="0009786A" w:rsidDel="00FC0143">
          <w:rPr>
            <w:color w:val="4F81BD" w:themeColor="accent1"/>
          </w:rPr>
          <w:delText xml:space="preserve">of the onset times with a direction </w:delText>
        </w:r>
      </w:del>
      <w:ins w:id="53" w:author="Creel, Sarah" w:date="2022-10-21T10:25:00Z">
        <w:r>
          <w:rPr>
            <w:color w:val="4F81BD" w:themeColor="accent1"/>
          </w:rPr>
          <w:t xml:space="preserve">such </w:t>
        </w:r>
      </w:ins>
      <w:r w:rsidR="0009786A">
        <w:rPr>
          <w:color w:val="4F81BD" w:themeColor="accent1"/>
        </w:rPr>
        <w:t xml:space="preserve">that the sounds presented at the early onset are judged as shorter than the on-time onset, and at the on-time onset are judged as shorter than the late onset. </w:t>
      </w:r>
      <w:r w:rsidR="00036CBD">
        <w:rPr>
          <w:color w:val="4F81BD" w:themeColor="accent1"/>
        </w:rPr>
        <w:t xml:space="preserve">For example, if there is an entrainment effect, subjects should hear </w:t>
      </w:r>
      <w:ins w:id="54" w:author="Creel, Sarah" w:date="2022-10-21T10:25:00Z">
        <w:r>
          <w:rPr>
            <w:color w:val="4F81BD" w:themeColor="accent1"/>
          </w:rPr>
          <w:t>more “</w:t>
        </w:r>
      </w:ins>
      <w:r w:rsidR="00036CBD">
        <w:rPr>
          <w:color w:val="4F81BD" w:themeColor="accent1"/>
        </w:rPr>
        <w:t>short</w:t>
      </w:r>
      <w:ins w:id="55" w:author="Creel, Sarah" w:date="2022-10-21T10:25:00Z">
        <w:r>
          <w:rPr>
            <w:color w:val="4F81BD" w:themeColor="accent1"/>
          </w:rPr>
          <w:t>”</w:t>
        </w:r>
      </w:ins>
      <w:del w:id="56" w:author="Creel, Sarah" w:date="2022-10-21T10:25:00Z">
        <w:r w:rsidR="00036CBD" w:rsidDel="00FC0143">
          <w:rPr>
            <w:color w:val="4F81BD" w:themeColor="accent1"/>
          </w:rPr>
          <w:delText>er</w:delText>
        </w:r>
      </w:del>
      <w:r w:rsidR="00036CBD">
        <w:rPr>
          <w:color w:val="4F81BD" w:themeColor="accent1"/>
        </w:rPr>
        <w:t xml:space="preserve"> tones or </w:t>
      </w:r>
      <w:r w:rsidR="00036CBD" w:rsidRPr="00036CBD">
        <w:rPr>
          <w:i/>
          <w:iCs/>
          <w:color w:val="4F81BD" w:themeColor="accent1"/>
        </w:rPr>
        <w:t>lap</w:t>
      </w:r>
      <w:r w:rsidR="00036CBD">
        <w:rPr>
          <w:color w:val="4F81BD" w:themeColor="accent1"/>
        </w:rPr>
        <w:t xml:space="preserve"> (i.e. shorter vowel duration) in the early onset, while they should hear relatively longer tones or </w:t>
      </w:r>
      <w:r w:rsidR="00036CBD" w:rsidRPr="00036CBD">
        <w:rPr>
          <w:i/>
          <w:iCs/>
          <w:color w:val="4F81BD" w:themeColor="accent1"/>
        </w:rPr>
        <w:t>la</w:t>
      </w:r>
      <w:r w:rsidR="00036CBD">
        <w:rPr>
          <w:i/>
          <w:iCs/>
          <w:color w:val="4F81BD" w:themeColor="accent1"/>
        </w:rPr>
        <w:t>b</w:t>
      </w:r>
      <w:r w:rsidR="00036CBD">
        <w:rPr>
          <w:color w:val="4F81BD" w:themeColor="accent1"/>
        </w:rPr>
        <w:t xml:space="preserve"> (i.e. longer vowel duration) in the late onset. </w:t>
      </w:r>
    </w:p>
    <w:p w14:paraId="1DA23607" w14:textId="77777777" w:rsidR="00036CBD" w:rsidRDefault="00036CBD">
      <w:pPr>
        <w:rPr>
          <w:color w:val="4F81BD" w:themeColor="accent1"/>
          <w:lang w:val="en-US"/>
        </w:rPr>
      </w:pPr>
    </w:p>
    <w:p w14:paraId="2C594687" w14:textId="77777777" w:rsidR="00FC0143" w:rsidRDefault="001E665D">
      <w:pPr>
        <w:rPr>
          <w:ins w:id="57" w:author="Creel, Sarah" w:date="2022-10-21T10:28:00Z"/>
          <w:color w:val="4F81BD" w:themeColor="accent1"/>
        </w:rPr>
      </w:pPr>
      <w:r w:rsidRPr="00FC0143">
        <w:rPr>
          <w:b/>
          <w:bCs/>
          <w:color w:val="4F81BD" w:themeColor="accent1"/>
          <w:rPrChange w:id="58" w:author="Creel, Sarah" w:date="2022-10-21T10:26:00Z">
            <w:rPr>
              <w:color w:val="4F81BD" w:themeColor="accent1"/>
            </w:rPr>
          </w:rPrChange>
        </w:rPr>
        <w:t xml:space="preserve">Our </w:t>
      </w:r>
      <w:r w:rsidR="00036CBD" w:rsidRPr="00FC0143">
        <w:rPr>
          <w:b/>
          <w:bCs/>
          <w:color w:val="4F81BD" w:themeColor="accent1"/>
          <w:rPrChange w:id="59" w:author="Creel, Sarah" w:date="2022-10-21T10:26:00Z">
            <w:rPr>
              <w:color w:val="4F81BD" w:themeColor="accent1"/>
            </w:rPr>
          </w:rPrChange>
        </w:rPr>
        <w:t xml:space="preserve">main </w:t>
      </w:r>
      <w:r w:rsidRPr="00FC0143">
        <w:rPr>
          <w:b/>
          <w:bCs/>
          <w:color w:val="4F81BD" w:themeColor="accent1"/>
          <w:rPrChange w:id="60" w:author="Creel, Sarah" w:date="2022-10-21T10:26:00Z">
            <w:rPr>
              <w:color w:val="4F81BD" w:themeColor="accent1"/>
            </w:rPr>
          </w:rPrChange>
        </w:rPr>
        <w:t>hypotheses</w:t>
      </w:r>
      <w:r>
        <w:rPr>
          <w:color w:val="4F81BD" w:themeColor="accent1"/>
        </w:rPr>
        <w:t xml:space="preserve"> </w:t>
      </w:r>
      <w:r w:rsidR="00036CBD">
        <w:rPr>
          <w:color w:val="4F81BD" w:themeColor="accent1"/>
        </w:rPr>
        <w:t xml:space="preserve">then focus on the interaction between the Auditory stimuli and the Onset time. </w:t>
      </w:r>
      <w:r>
        <w:rPr>
          <w:color w:val="4F81BD" w:themeColor="accent1"/>
        </w:rPr>
        <w:t xml:space="preserve">First, if </w:t>
      </w:r>
      <w:r w:rsidR="00DC5835">
        <w:rPr>
          <w:color w:val="4F81BD" w:themeColor="accent1"/>
        </w:rPr>
        <w:t>domain-general auditory mechanisms govern</w:t>
      </w:r>
      <w:del w:id="61" w:author="Creel, Sarah" w:date="2022-10-21T10:26:00Z">
        <w:r w:rsidR="00DC5835" w:rsidDel="00FC0143">
          <w:rPr>
            <w:color w:val="4F81BD" w:themeColor="accent1"/>
          </w:rPr>
          <w:delText>ed</w:delText>
        </w:r>
      </w:del>
      <w:r w:rsidR="00DC5835">
        <w:rPr>
          <w:color w:val="4F81BD" w:themeColor="accent1"/>
        </w:rPr>
        <w:t xml:space="preserve"> entrainment, then </w:t>
      </w:r>
      <w:r>
        <w:rPr>
          <w:color w:val="4F81BD" w:themeColor="accent1"/>
        </w:rPr>
        <w:t xml:space="preserve">there </w:t>
      </w:r>
      <w:r w:rsidR="00DC5835">
        <w:rPr>
          <w:color w:val="4F81BD" w:themeColor="accent1"/>
        </w:rPr>
        <w:t>should be</w:t>
      </w:r>
      <w:r>
        <w:rPr>
          <w:color w:val="4F81BD" w:themeColor="accent1"/>
        </w:rPr>
        <w:t xml:space="preserve"> entrainment effect</w:t>
      </w:r>
      <w:ins w:id="62" w:author="Creel, Sarah" w:date="2022-10-21T10:26:00Z">
        <w:r w:rsidR="00FC0143">
          <w:rPr>
            <w:color w:val="4F81BD" w:themeColor="accent1"/>
          </w:rPr>
          <w:t>s</w:t>
        </w:r>
      </w:ins>
      <w:r>
        <w:rPr>
          <w:color w:val="4F81BD" w:themeColor="accent1"/>
        </w:rPr>
        <w:t xml:space="preserve"> </w:t>
      </w:r>
      <w:ins w:id="63" w:author="Creel, Sarah" w:date="2022-10-21T10:26:00Z">
        <w:r w:rsidR="00FC0143">
          <w:rPr>
            <w:color w:val="4F81BD" w:themeColor="accent1"/>
          </w:rPr>
          <w:t xml:space="preserve">present </w:t>
        </w:r>
      </w:ins>
      <w:r>
        <w:rPr>
          <w:color w:val="4F81BD" w:themeColor="accent1"/>
        </w:rPr>
        <w:t xml:space="preserve">in </w:t>
      </w:r>
      <w:r w:rsidR="00DC5835">
        <w:rPr>
          <w:color w:val="4F81BD" w:themeColor="accent1"/>
        </w:rPr>
        <w:t>all conditions</w:t>
      </w:r>
      <w:r w:rsidR="00036CBD">
        <w:rPr>
          <w:color w:val="4F81BD" w:themeColor="accent1"/>
        </w:rPr>
        <w:t xml:space="preserve"> </w:t>
      </w:r>
      <w:ins w:id="64" w:author="Creel, Sarah" w:date="2022-10-21T10:26:00Z">
        <w:r w:rsidR="00FC0143">
          <w:rPr>
            <w:color w:val="4F81BD" w:themeColor="accent1"/>
          </w:rPr>
          <w:t xml:space="preserve">(main effect of Onset Time) </w:t>
        </w:r>
      </w:ins>
      <w:r w:rsidR="00036CBD">
        <w:rPr>
          <w:color w:val="4F81BD" w:themeColor="accent1"/>
        </w:rPr>
        <w:t>with no interaction effect between Auditory stimuli and the Onset time</w:t>
      </w:r>
      <w:r>
        <w:rPr>
          <w:color w:val="4F81BD" w:themeColor="accent1"/>
        </w:rPr>
        <w:t>.</w:t>
      </w:r>
    </w:p>
    <w:p w14:paraId="5175A65B" w14:textId="77777777" w:rsidR="00FC0143" w:rsidRDefault="00FC0143">
      <w:pPr>
        <w:rPr>
          <w:ins w:id="65" w:author="Creel, Sarah" w:date="2022-10-21T10:28:00Z"/>
          <w:color w:val="4F81BD" w:themeColor="accent1"/>
        </w:rPr>
      </w:pPr>
    </w:p>
    <w:p w14:paraId="5447C9C0" w14:textId="25F4F3BB" w:rsidR="001E665D" w:rsidRDefault="001E665D" w:rsidP="00FC0143">
      <w:pPr>
        <w:rPr>
          <w:color w:val="4F81BD" w:themeColor="accent1"/>
        </w:rPr>
      </w:pPr>
      <w:del w:id="66" w:author="Creel, Sarah" w:date="2022-10-21T10:28:00Z">
        <w:r w:rsidDel="00FC0143">
          <w:rPr>
            <w:color w:val="4F81BD" w:themeColor="accent1"/>
          </w:rPr>
          <w:delText xml:space="preserve"> </w:delText>
        </w:r>
      </w:del>
      <w:r>
        <w:rPr>
          <w:color w:val="4F81BD" w:themeColor="accent1"/>
        </w:rPr>
        <w:t xml:space="preserve">Second, if there is </w:t>
      </w:r>
      <w:r w:rsidR="00DC5835">
        <w:rPr>
          <w:color w:val="4F81BD" w:themeColor="accent1"/>
        </w:rPr>
        <w:t xml:space="preserve">no cross-domain </w:t>
      </w:r>
      <w:del w:id="67" w:author="Creel, Sarah" w:date="2022-10-21T10:26:00Z">
        <w:r w:rsidR="00DC5835" w:rsidDel="00FC0143">
          <w:rPr>
            <w:color w:val="4F81BD" w:themeColor="accent1"/>
          </w:rPr>
          <w:delText>influence</w:delText>
        </w:r>
      </w:del>
      <w:ins w:id="68" w:author="Creel, Sarah" w:date="2022-10-21T10:26:00Z">
        <w:r w:rsidR="00FC0143">
          <w:rPr>
            <w:color w:val="4F81BD" w:themeColor="accent1"/>
          </w:rPr>
          <w:t>entrainment (that is, entrainment from tones to speech)</w:t>
        </w:r>
      </w:ins>
      <w:r w:rsidR="00DC5835">
        <w:rPr>
          <w:color w:val="4F81BD" w:themeColor="accent1"/>
        </w:rPr>
        <w:t xml:space="preserve">, there should be an </w:t>
      </w:r>
      <w:del w:id="69" w:author="Creel, Sarah" w:date="2022-10-21T10:27:00Z">
        <w:r w:rsidDel="00FC0143">
          <w:rPr>
            <w:color w:val="4F81BD" w:themeColor="accent1"/>
          </w:rPr>
          <w:delText xml:space="preserve">entrainment effect </w:delText>
        </w:r>
      </w:del>
      <w:ins w:id="70" w:author="Creel, Sarah" w:date="2022-10-21T10:27:00Z">
        <w:r w:rsidR="00FC0143">
          <w:rPr>
            <w:color w:val="4F81BD" w:themeColor="accent1"/>
          </w:rPr>
          <w:t xml:space="preserve">Onset Time </w:t>
        </w:r>
      </w:ins>
      <w:r w:rsidR="00DC5835">
        <w:rPr>
          <w:color w:val="4F81BD" w:themeColor="accent1"/>
        </w:rPr>
        <w:t xml:space="preserve">by condition interaction such that the </w:t>
      </w:r>
      <w:ins w:id="71" w:author="Creel, Sarah" w:date="2022-10-21T10:27:00Z">
        <w:r w:rsidR="00FC0143">
          <w:rPr>
            <w:color w:val="4F81BD" w:themeColor="accent1"/>
          </w:rPr>
          <w:t xml:space="preserve">entrainment </w:t>
        </w:r>
      </w:ins>
      <w:r w:rsidR="00DC5835">
        <w:rPr>
          <w:color w:val="4F81BD" w:themeColor="accent1"/>
        </w:rPr>
        <w:t xml:space="preserve">effect should be observed </w:t>
      </w:r>
      <w:del w:id="72" w:author="Creel, Sarah" w:date="2022-10-21T10:27:00Z">
        <w:r w:rsidDel="00FC0143">
          <w:rPr>
            <w:color w:val="4F81BD" w:themeColor="accent1"/>
          </w:rPr>
          <w:delText xml:space="preserve">only </w:delText>
        </w:r>
      </w:del>
      <w:r>
        <w:rPr>
          <w:color w:val="4F81BD" w:themeColor="accent1"/>
        </w:rPr>
        <w:t xml:space="preserve">in </w:t>
      </w:r>
      <w:del w:id="73" w:author="Creel, Sarah" w:date="2022-10-21T10:27:00Z">
        <w:r w:rsidR="009A20A3" w:rsidDel="00FC0143">
          <w:rPr>
            <w:color w:val="4F81BD" w:themeColor="accent1"/>
          </w:rPr>
          <w:delText xml:space="preserve">condition </w:delText>
        </w:r>
        <w:r w:rsidDel="00FC0143">
          <w:rPr>
            <w:color w:val="4F81BD" w:themeColor="accent1"/>
          </w:rPr>
          <w:delText xml:space="preserve">1 but not </w:delText>
        </w:r>
        <w:r w:rsidR="009A20A3" w:rsidDel="00FC0143">
          <w:rPr>
            <w:color w:val="4F81BD" w:themeColor="accent1"/>
          </w:rPr>
          <w:delText xml:space="preserve">condition </w:delText>
        </w:r>
        <w:r w:rsidDel="00FC0143">
          <w:rPr>
            <w:color w:val="4F81BD" w:themeColor="accent1"/>
          </w:rPr>
          <w:delText>2</w:delText>
        </w:r>
      </w:del>
      <w:ins w:id="74" w:author="Creel, Sarah" w:date="2022-10-21T10:27:00Z">
        <w:r w:rsidR="00FC0143">
          <w:rPr>
            <w:color w:val="4F81BD" w:themeColor="accent1"/>
          </w:rPr>
          <w:t>the Tone Targets condition but not the Speech Targets condition</w:t>
        </w:r>
      </w:ins>
      <w:r w:rsidR="00DC5835">
        <w:rPr>
          <w:color w:val="4F81BD" w:themeColor="accent1"/>
        </w:rPr>
        <w:t>.</w:t>
      </w:r>
      <w:r>
        <w:rPr>
          <w:color w:val="4F81BD" w:themeColor="accent1"/>
        </w:rPr>
        <w:t xml:space="preserve"> </w:t>
      </w:r>
      <w:ins w:id="75" w:author="Creel, Sarah" w:date="2022-10-21T10:27:00Z">
        <w:r w:rsidR="00FC0143">
          <w:rPr>
            <w:color w:val="4F81BD" w:themeColor="accent1"/>
          </w:rPr>
          <w:t>If this i</w:t>
        </w:r>
      </w:ins>
      <w:ins w:id="76" w:author="Creel, Sarah" w:date="2022-10-21T10:28:00Z">
        <w:r w:rsidR="00FC0143">
          <w:rPr>
            <w:color w:val="4F81BD" w:themeColor="accent1"/>
          </w:rPr>
          <w:t xml:space="preserve">s due to </w:t>
        </w:r>
      </w:ins>
      <w:del w:id="77" w:author="Creel, Sarah" w:date="2022-10-21T10:28:00Z">
        <w:r w:rsidR="00DC5835" w:rsidDel="00FC0143">
          <w:rPr>
            <w:color w:val="4F81BD" w:themeColor="accent1"/>
          </w:rPr>
          <w:delText xml:space="preserve">This </w:delText>
        </w:r>
        <w:r w:rsidDel="00FC0143">
          <w:rPr>
            <w:color w:val="4F81BD" w:themeColor="accent1"/>
          </w:rPr>
          <w:delText xml:space="preserve">may be due to the sound stimuli are too different </w:delText>
        </w:r>
        <w:r w:rsidR="00ED2AD1" w:rsidDel="00FC0143">
          <w:rPr>
            <w:color w:val="4F81BD" w:themeColor="accent1"/>
          </w:rPr>
          <w:delText xml:space="preserve">between the context and the target </w:delText>
        </w:r>
      </w:del>
      <w:ins w:id="78" w:author="Creel, Sarah" w:date="2022-10-21T10:28:00Z">
        <w:r w:rsidR="00FC0143">
          <w:rPr>
            <w:color w:val="4F81BD" w:themeColor="accent1"/>
          </w:rPr>
          <w:t xml:space="preserve">lack of auditory grouping between tones and speech </w:t>
        </w:r>
      </w:ins>
      <w:r>
        <w:rPr>
          <w:color w:val="4F81BD" w:themeColor="accent1"/>
        </w:rPr>
        <w:t>(i.e</w:t>
      </w:r>
      <w:r w:rsidR="00ED2AD1">
        <w:rPr>
          <w:color w:val="4F81BD" w:themeColor="accent1"/>
        </w:rPr>
        <w:t>.</w:t>
      </w:r>
      <w:r>
        <w:rPr>
          <w:color w:val="4F81BD" w:themeColor="accent1"/>
        </w:rPr>
        <w:t xml:space="preserve"> auditory grouping hypothesis)</w:t>
      </w:r>
      <w:r w:rsidR="00ED2AD1">
        <w:rPr>
          <w:color w:val="4F81BD" w:themeColor="accent1"/>
        </w:rPr>
        <w:t>,</w:t>
      </w:r>
      <w:r>
        <w:rPr>
          <w:color w:val="4F81BD" w:themeColor="accent1"/>
        </w:rPr>
        <w:t xml:space="preserve"> </w:t>
      </w:r>
      <w:ins w:id="79" w:author="Creel, Sarah" w:date="2022-10-21T10:28:00Z">
        <w:r w:rsidR="00FC0143">
          <w:rPr>
            <w:color w:val="4F81BD" w:themeColor="accent1"/>
          </w:rPr>
          <w:t xml:space="preserve">then the Tones-as-Speech targets—which </w:t>
        </w:r>
      </w:ins>
      <w:ins w:id="80" w:author="Creel, Sarah" w:date="2022-10-21T10:29:00Z">
        <w:r w:rsidR="00FC0143">
          <w:rPr>
            <w:i/>
            <w:iCs/>
            <w:color w:val="4F81BD" w:themeColor="accent1"/>
          </w:rPr>
          <w:t xml:space="preserve">do </w:t>
        </w:r>
        <w:r w:rsidR="00FC0143">
          <w:rPr>
            <w:color w:val="4F81BD" w:themeColor="accent1"/>
          </w:rPr>
          <w:t xml:space="preserve">auditorily match with the context tones—should demonstrate entrainment effects. However, if this is due to words </w:t>
        </w:r>
      </w:ins>
      <w:ins w:id="81" w:author="Creel, Sarah" w:date="2022-10-21T10:30:00Z">
        <w:r w:rsidR="00FC0143">
          <w:rPr>
            <w:color w:val="4F81BD" w:themeColor="accent1"/>
          </w:rPr>
          <w:t xml:space="preserve">(unlike tones) </w:t>
        </w:r>
      </w:ins>
      <w:ins w:id="82" w:author="Creel, Sarah" w:date="2022-10-21T10:29:00Z">
        <w:r w:rsidR="00FC0143">
          <w:rPr>
            <w:color w:val="4F81BD" w:themeColor="accent1"/>
          </w:rPr>
          <w:t xml:space="preserve">having robust </w:t>
        </w:r>
      </w:ins>
      <w:ins w:id="83" w:author="Creel, Sarah" w:date="2022-10-21T10:30:00Z">
        <w:r w:rsidR="00FC0143">
          <w:rPr>
            <w:color w:val="4F81BD" w:themeColor="accent1"/>
          </w:rPr>
          <w:t xml:space="preserve">long-term </w:t>
        </w:r>
      </w:ins>
      <w:ins w:id="84" w:author="Creel, Sarah" w:date="2022-10-21T10:29:00Z">
        <w:r w:rsidR="00FC0143">
          <w:rPr>
            <w:color w:val="4F81BD" w:themeColor="accent1"/>
          </w:rPr>
          <w:t>timing representations that are not swayed by context</w:t>
        </w:r>
      </w:ins>
      <w:ins w:id="85" w:author="Creel, Sarah" w:date="2022-10-21T10:30:00Z">
        <w:r w:rsidR="00FC0143">
          <w:rPr>
            <w:color w:val="4F81BD" w:themeColor="accent1"/>
          </w:rPr>
          <w:t>, then the Tones-as-Speech targets should not show entrainment effects</w:t>
        </w:r>
      </w:ins>
      <w:del w:id="86" w:author="Creel, Sarah" w:date="2022-10-21T10:30:00Z">
        <w:r w:rsidDel="00FC0143">
          <w:rPr>
            <w:color w:val="4F81BD" w:themeColor="accent1"/>
          </w:rPr>
          <w:delText xml:space="preserve">or the internal word representation is too robust </w:delText>
        </w:r>
        <w:r w:rsidR="00036CBD" w:rsidDel="00FC0143">
          <w:rPr>
            <w:color w:val="4F81BD" w:themeColor="accent1"/>
          </w:rPr>
          <w:delText xml:space="preserve">to be </w:delText>
        </w:r>
        <w:r w:rsidR="00ED2AD1" w:rsidDel="00FC0143">
          <w:rPr>
            <w:color w:val="4F81BD" w:themeColor="accent1"/>
          </w:rPr>
          <w:delText>shifted</w:delText>
        </w:r>
      </w:del>
      <w:r w:rsidR="00036CBD">
        <w:rPr>
          <w:color w:val="4F81BD" w:themeColor="accent1"/>
        </w:rPr>
        <w:t xml:space="preserve"> </w:t>
      </w:r>
      <w:r>
        <w:rPr>
          <w:color w:val="4F81BD" w:themeColor="accent1"/>
        </w:rPr>
        <w:t xml:space="preserve">(i.e. </w:t>
      </w:r>
      <w:r>
        <w:rPr>
          <w:color w:val="4F81BD" w:themeColor="accent1"/>
        </w:rPr>
        <w:lastRenderedPageBreak/>
        <w:t>robust representation hypothesis).</w:t>
      </w:r>
      <w:del w:id="87" w:author="Creel, Sarah" w:date="2022-10-21T10:31:00Z">
        <w:r w:rsidDel="00FC0143">
          <w:rPr>
            <w:color w:val="4F81BD" w:themeColor="accent1"/>
          </w:rPr>
          <w:delText xml:space="preserve"> These two hypotheses require follow-up tests </w:delText>
        </w:r>
        <w:r w:rsidR="00ED2AD1" w:rsidDel="00FC0143">
          <w:rPr>
            <w:color w:val="4F81BD" w:themeColor="accent1"/>
          </w:rPr>
          <w:delText>with</w:delText>
        </w:r>
        <w:r w:rsidDel="00FC0143">
          <w:rPr>
            <w:color w:val="4F81BD" w:themeColor="accent1"/>
          </w:rPr>
          <w:delText xml:space="preserve"> </w:delText>
        </w:r>
        <w:r w:rsidR="009A20A3" w:rsidDel="00FC0143">
          <w:rPr>
            <w:color w:val="4F81BD" w:themeColor="accent1"/>
          </w:rPr>
          <w:delText xml:space="preserve">condition </w:delText>
        </w:r>
        <w:r w:rsidDel="00FC0143">
          <w:rPr>
            <w:color w:val="4F81BD" w:themeColor="accent1"/>
          </w:rPr>
          <w:delText>3</w:delText>
        </w:r>
        <w:r w:rsidR="00ED2AD1" w:rsidDel="00FC0143">
          <w:rPr>
            <w:color w:val="4F81BD" w:themeColor="accent1"/>
          </w:rPr>
          <w:delText xml:space="preserve">, </w:delText>
        </w:r>
      </w:del>
    </w:p>
    <w:p w14:paraId="491BC50B" w14:textId="77777777" w:rsidR="001E665D" w:rsidRDefault="001E665D">
      <w:pPr>
        <w:rPr>
          <w:color w:val="4F81BD" w:themeColor="accent1"/>
        </w:rPr>
      </w:pPr>
    </w:p>
    <w:p w14:paraId="3043C0A0" w14:textId="7930EC96" w:rsidR="00646EE3" w:rsidRPr="00C143CE" w:rsidRDefault="001E665D" w:rsidP="00ED2AD1">
      <w:pPr>
        <w:rPr>
          <w:color w:val="4F81BD" w:themeColor="accent1"/>
          <w:lang w:val="en-US" w:eastAsia="zh-TW"/>
        </w:rPr>
      </w:pPr>
      <w:del w:id="88" w:author="Creel, Sarah" w:date="2022-10-21T10:31:00Z">
        <w:r w:rsidDel="00FC0143">
          <w:rPr>
            <w:color w:val="4F81BD" w:themeColor="accent1"/>
          </w:rPr>
          <w:delText xml:space="preserve">If </w:delText>
        </w:r>
        <w:r w:rsidR="00ED2AD1" w:rsidDel="00FC0143">
          <w:rPr>
            <w:color w:val="4F81BD" w:themeColor="accent1"/>
          </w:rPr>
          <w:delText xml:space="preserve">the auditory grouping hypothesis is true, there should be </w:delText>
        </w:r>
        <w:r w:rsidDel="00FC0143">
          <w:rPr>
            <w:color w:val="4F81BD" w:themeColor="accent1"/>
          </w:rPr>
          <w:delText xml:space="preserve">entrainment effect in </w:delText>
        </w:r>
        <w:r w:rsidR="009A20A3" w:rsidDel="00FC0143">
          <w:rPr>
            <w:color w:val="4F81BD" w:themeColor="accent1"/>
          </w:rPr>
          <w:delText xml:space="preserve">condition </w:delText>
        </w:r>
        <w:r w:rsidDel="00FC0143">
          <w:rPr>
            <w:color w:val="4F81BD" w:themeColor="accent1"/>
          </w:rPr>
          <w:delText xml:space="preserve">1 and </w:delText>
        </w:r>
        <w:r w:rsidR="009A20A3" w:rsidDel="00FC0143">
          <w:rPr>
            <w:color w:val="4F81BD" w:themeColor="accent1"/>
          </w:rPr>
          <w:delText xml:space="preserve">condition </w:delText>
        </w:r>
        <w:r w:rsidDel="00FC0143">
          <w:rPr>
            <w:color w:val="4F81BD" w:themeColor="accent1"/>
          </w:rPr>
          <w:delText xml:space="preserve">3, but not in </w:delText>
        </w:r>
        <w:r w:rsidR="009A20A3" w:rsidDel="00FC0143">
          <w:rPr>
            <w:color w:val="4F81BD" w:themeColor="accent1"/>
          </w:rPr>
          <w:delText xml:space="preserve">condition </w:delText>
        </w:r>
        <w:r w:rsidDel="00FC0143">
          <w:rPr>
            <w:color w:val="4F81BD" w:themeColor="accent1"/>
          </w:rPr>
          <w:delText>2</w:delText>
        </w:r>
        <w:r w:rsidR="00ED2AD1" w:rsidDel="00FC0143">
          <w:rPr>
            <w:color w:val="4F81BD" w:themeColor="accent1"/>
          </w:rPr>
          <w:delText xml:space="preserve">. </w:delText>
        </w:r>
      </w:del>
      <w:r w:rsidR="00ED2AD1">
        <w:rPr>
          <w:color w:val="4F81BD" w:themeColor="accent1"/>
        </w:rPr>
        <w:t>Another possibility in addition to auditory grouping is that</w:t>
      </w:r>
      <w:r>
        <w:rPr>
          <w:color w:val="4F81BD" w:themeColor="accent1"/>
        </w:rPr>
        <w:t xml:space="preserve"> </w:t>
      </w:r>
      <w:ins w:id="89" w:author="Creel, Sarah" w:date="2022-10-21T10:31:00Z">
        <w:r w:rsidR="00FC0143">
          <w:rPr>
            <w:color w:val="4F81BD" w:themeColor="accent1"/>
          </w:rPr>
          <w:t xml:space="preserve">not all </w:t>
        </w:r>
      </w:ins>
      <w:r>
        <w:rPr>
          <w:color w:val="4F81BD" w:themeColor="accent1"/>
        </w:rPr>
        <w:t xml:space="preserve">subjects </w:t>
      </w:r>
      <w:ins w:id="90" w:author="Creel, Sarah" w:date="2022-10-21T10:31:00Z">
        <w:r w:rsidR="00FC0143">
          <w:rPr>
            <w:color w:val="4F81BD" w:themeColor="accent1"/>
          </w:rPr>
          <w:t xml:space="preserve">in the Tones-as-Speech Targets condition will </w:t>
        </w:r>
      </w:ins>
      <w:del w:id="91" w:author="Creel, Sarah" w:date="2022-10-21T10:31:00Z">
        <w:r w:rsidDel="00FC0143">
          <w:rPr>
            <w:color w:val="4F81BD" w:themeColor="accent1"/>
          </w:rPr>
          <w:delText xml:space="preserve">cannot </w:delText>
        </w:r>
      </w:del>
      <w:ins w:id="92" w:author="Creel, Sarah" w:date="2022-10-21T10:31:00Z">
        <w:r w:rsidR="00FC0143">
          <w:rPr>
            <w:color w:val="4F81BD" w:themeColor="accent1"/>
          </w:rPr>
          <w:t xml:space="preserve">be able to process the </w:t>
        </w:r>
      </w:ins>
      <w:del w:id="93" w:author="Creel, Sarah" w:date="2022-10-21T10:31:00Z">
        <w:r w:rsidDel="00FC0143">
          <w:rPr>
            <w:color w:val="4F81BD" w:themeColor="accent1"/>
          </w:rPr>
          <w:delText xml:space="preserve">hear </w:delText>
        </w:r>
      </w:del>
      <w:r>
        <w:rPr>
          <w:color w:val="4F81BD" w:themeColor="accent1"/>
        </w:rPr>
        <w:t>tone</w:t>
      </w:r>
      <w:ins w:id="94" w:author="Creel, Sarah" w:date="2022-10-21T10:31:00Z">
        <w:r w:rsidR="00FC0143">
          <w:rPr>
            <w:color w:val="4F81BD" w:themeColor="accent1"/>
          </w:rPr>
          <w:t>s</w:t>
        </w:r>
      </w:ins>
      <w:r>
        <w:rPr>
          <w:color w:val="4F81BD" w:themeColor="accent1"/>
        </w:rPr>
        <w:t xml:space="preserve"> as speech</w:t>
      </w:r>
      <w:ins w:id="95" w:author="Creel, Sarah" w:date="2022-10-21T10:31:00Z">
        <w:r w:rsidR="00FC0143">
          <w:rPr>
            <w:color w:val="4F81BD" w:themeColor="accent1"/>
          </w:rPr>
          <w:t xml:space="preserve">. This can be </w:t>
        </w:r>
      </w:ins>
      <w:del w:id="96" w:author="Creel, Sarah" w:date="2022-10-21T10:31:00Z">
        <w:r w:rsidR="00ED2AD1" w:rsidDel="00FC0143">
          <w:rPr>
            <w:color w:val="4F81BD" w:themeColor="accent1"/>
          </w:rPr>
          <w:delText>,</w:delText>
        </w:r>
        <w:r w:rsidR="004E507F" w:rsidDel="00FC0143">
          <w:rPr>
            <w:color w:val="4F81BD" w:themeColor="accent1"/>
          </w:rPr>
          <w:delText xml:space="preserve"> which can be </w:delText>
        </w:r>
      </w:del>
      <w:r w:rsidR="004E507F">
        <w:rPr>
          <w:color w:val="4F81BD" w:themeColor="accent1"/>
        </w:rPr>
        <w:t xml:space="preserve">further tested using </w:t>
      </w:r>
      <w:del w:id="97" w:author="Creel, Sarah" w:date="2022-10-21T10:31:00Z">
        <w:r w:rsidR="004E507F" w:rsidDel="00FC0143">
          <w:rPr>
            <w:color w:val="4F81BD" w:themeColor="accent1"/>
          </w:rPr>
          <w:delText xml:space="preserve">the </w:delText>
        </w:r>
      </w:del>
      <w:r w:rsidR="004E507F">
        <w:rPr>
          <w:color w:val="4F81BD" w:themeColor="accent1"/>
        </w:rPr>
        <w:t>debrief</w:t>
      </w:r>
      <w:ins w:id="98" w:author="Creel, Sarah" w:date="2022-10-21T10:31:00Z">
        <w:r w:rsidR="00FC0143">
          <w:rPr>
            <w:color w:val="4F81BD" w:themeColor="accent1"/>
          </w:rPr>
          <w:t>ing</w:t>
        </w:r>
      </w:ins>
      <w:r w:rsidR="004E507F">
        <w:rPr>
          <w:color w:val="4F81BD" w:themeColor="accent1"/>
        </w:rPr>
        <w:t xml:space="preserve"> question</w:t>
      </w:r>
      <w:ins w:id="99" w:author="Creel, Sarah" w:date="2022-10-21T10:32:00Z">
        <w:r w:rsidR="00FC0143">
          <w:rPr>
            <w:color w:val="4F81BD" w:themeColor="accent1"/>
          </w:rPr>
          <w:t>s</w:t>
        </w:r>
      </w:ins>
      <w:r w:rsidR="004E507F">
        <w:rPr>
          <w:color w:val="4F81BD" w:themeColor="accent1"/>
        </w:rPr>
        <w:t xml:space="preserve"> after the experiment</w:t>
      </w:r>
      <w:ins w:id="100" w:author="Creel, Sarah" w:date="2022-10-21T10:32:00Z">
        <w:r w:rsidR="00FC0143">
          <w:rPr>
            <w:color w:val="4F81BD" w:themeColor="accent1"/>
          </w:rPr>
          <w:t xml:space="preserve"> which ask whether participants were able to process the tones as speech stimuli</w:t>
        </w:r>
      </w:ins>
      <w:r>
        <w:rPr>
          <w:color w:val="4F81BD" w:themeColor="accent1"/>
        </w:rPr>
        <w:t>.</w:t>
      </w:r>
      <w:del w:id="101" w:author="Creel, Sarah" w:date="2022-10-21T10:32:00Z">
        <w:r w:rsidDel="00FC0143">
          <w:rPr>
            <w:color w:val="4F81BD" w:themeColor="accent1"/>
          </w:rPr>
          <w:delText xml:space="preserve"> </w:delText>
        </w:r>
        <w:r w:rsidR="00ED2AD1" w:rsidDel="00FC0143">
          <w:rPr>
            <w:color w:val="4F81BD" w:themeColor="accent1"/>
          </w:rPr>
          <w:delText>If the robust representation hypothesis is true, there should be entrainment effect in condition 1, but not in condition 2 nor condition 3.</w:delText>
        </w:r>
      </w:del>
    </w:p>
    <w:p w14:paraId="158EA696" w14:textId="77777777" w:rsidR="0009766A" w:rsidRDefault="00A22DCD">
      <w:pPr>
        <w:pStyle w:val="Heading3"/>
      </w:pPr>
      <w:bookmarkStart w:id="102" w:name="_4mzf79vx2q6j" w:colFirst="0" w:colLast="0"/>
      <w:bookmarkEnd w:id="102"/>
      <w:r>
        <w:t>Design Plan</w:t>
      </w:r>
    </w:p>
    <w:p w14:paraId="1C999705" w14:textId="77777777" w:rsidR="0009766A" w:rsidRDefault="0009766A"/>
    <w:p w14:paraId="4B435C14" w14:textId="77777777" w:rsidR="0009766A" w:rsidRDefault="00A22DCD">
      <w:r>
        <w:t>In this section, you will be asked to describe the overall design of your study. Remember that this research plan is designed to register a single study, so if you have multiple experimental designs, please complete a separate preregistration.</w:t>
      </w:r>
    </w:p>
    <w:p w14:paraId="72304D1F" w14:textId="77777777" w:rsidR="0009766A" w:rsidRDefault="0009766A"/>
    <w:p w14:paraId="420B80A5" w14:textId="77777777" w:rsidR="0009766A" w:rsidRDefault="00A22DCD">
      <w:pPr>
        <w:numPr>
          <w:ilvl w:val="0"/>
          <w:numId w:val="1"/>
        </w:numPr>
      </w:pPr>
      <w:r>
        <w:t>Study type (required)</w:t>
      </w:r>
    </w:p>
    <w:p w14:paraId="4E530073" w14:textId="77777777" w:rsidR="0009766A" w:rsidRDefault="00A22DCD">
      <w:pPr>
        <w:numPr>
          <w:ilvl w:val="1"/>
          <w:numId w:val="1"/>
        </w:numPr>
      </w:pPr>
      <w:r w:rsidRPr="002423C3">
        <w:rPr>
          <w:color w:val="4F81BD" w:themeColor="accent1"/>
        </w:rPr>
        <w:t xml:space="preserve">Experiment </w:t>
      </w:r>
      <w:r>
        <w:t>- A researcher randomly assigns treatments to study subjects, this includes field or lab experiments. This is also known as an intervention experiment and includes randomized controlled trials.</w:t>
      </w:r>
    </w:p>
    <w:p w14:paraId="614512B1" w14:textId="77777777" w:rsidR="0009766A" w:rsidRDefault="00A22DCD">
      <w:pPr>
        <w:numPr>
          <w:ilvl w:val="1"/>
          <w:numId w:val="1"/>
        </w:numPr>
      </w:pPr>
      <w:r>
        <w:t>Observational Study - Data is collected from study subjects that are not randomly assigned to a treatment. This includes surveys, ñnatural experiments,î and regression discontinuity designs.</w:t>
      </w:r>
    </w:p>
    <w:p w14:paraId="31EB051D" w14:textId="77777777" w:rsidR="0009766A" w:rsidRDefault="00A22DCD">
      <w:pPr>
        <w:numPr>
          <w:ilvl w:val="1"/>
          <w:numId w:val="1"/>
        </w:numPr>
      </w:pPr>
      <w:r>
        <w:t>Meta-Analysis - A systematic review of published studies.</w:t>
      </w:r>
    </w:p>
    <w:p w14:paraId="20300A32" w14:textId="77777777" w:rsidR="0009766A" w:rsidRDefault="00A22DCD">
      <w:pPr>
        <w:numPr>
          <w:ilvl w:val="1"/>
          <w:numId w:val="1"/>
        </w:numPr>
      </w:pPr>
      <w:r>
        <w:t xml:space="preserve">Other </w:t>
      </w:r>
    </w:p>
    <w:p w14:paraId="6E03DFC7" w14:textId="77777777" w:rsidR="0009766A" w:rsidRDefault="0009766A"/>
    <w:p w14:paraId="25ACB74D" w14:textId="77777777" w:rsidR="0009766A" w:rsidRDefault="00A22DCD">
      <w:pPr>
        <w:numPr>
          <w:ilvl w:val="0"/>
          <w:numId w:val="1"/>
        </w:numPr>
      </w:pPr>
      <w:r>
        <w:t>Blinding (required)</w:t>
      </w:r>
    </w:p>
    <w:p w14:paraId="6E00CEED" w14:textId="77777777" w:rsidR="0009766A" w:rsidRDefault="00A22DCD">
      <w:pPr>
        <w:numPr>
          <w:ilvl w:val="1"/>
          <w:numId w:val="1"/>
        </w:numPr>
      </w:pPr>
      <w:r>
        <w:t>Blinding describes who is aware of the experimental manipulations within a study. Mark all that apply.</w:t>
      </w:r>
    </w:p>
    <w:p w14:paraId="300F3EA7" w14:textId="77777777" w:rsidR="0009766A" w:rsidRDefault="00A22DCD">
      <w:pPr>
        <w:numPr>
          <w:ilvl w:val="2"/>
          <w:numId w:val="1"/>
        </w:numPr>
      </w:pPr>
      <w:r>
        <w:t>No blinding is involved in this study.</w:t>
      </w:r>
    </w:p>
    <w:p w14:paraId="53E35D84" w14:textId="77777777" w:rsidR="0009766A" w:rsidRPr="002423C3" w:rsidRDefault="00A22DCD">
      <w:pPr>
        <w:numPr>
          <w:ilvl w:val="2"/>
          <w:numId w:val="1"/>
        </w:numPr>
        <w:rPr>
          <w:color w:val="4F81BD" w:themeColor="accent1"/>
        </w:rPr>
      </w:pPr>
      <w:r w:rsidRPr="002423C3">
        <w:rPr>
          <w:color w:val="4F81BD" w:themeColor="accent1"/>
        </w:rPr>
        <w:t>For studies that involve human subjects, they will not know the treatment group to which they have been assigned.</w:t>
      </w:r>
    </w:p>
    <w:p w14:paraId="54876A6B" w14:textId="77777777" w:rsidR="0009766A" w:rsidRDefault="00A22DCD">
      <w:pPr>
        <w:numPr>
          <w:ilvl w:val="2"/>
          <w:numId w:val="1"/>
        </w:numPr>
      </w:pPr>
      <w:r>
        <w:t>Personnel who interact directly with the study subjects (either human or non-human subjects) will not be aware of the assigned treatments. (Commonly known as “double blind”)</w:t>
      </w:r>
    </w:p>
    <w:p w14:paraId="6A0A6010" w14:textId="77777777" w:rsidR="0009766A" w:rsidRDefault="00A22DCD">
      <w:pPr>
        <w:numPr>
          <w:ilvl w:val="2"/>
          <w:numId w:val="1"/>
        </w:numPr>
      </w:pPr>
      <w:r>
        <w:t>Personnel who analyze the data collected from the study are not aware of the treatment applied to any given group.</w:t>
      </w:r>
    </w:p>
    <w:p w14:paraId="2B1433CF" w14:textId="77777777" w:rsidR="0009766A" w:rsidRDefault="0009766A">
      <w:pPr>
        <w:ind w:left="2160"/>
      </w:pPr>
    </w:p>
    <w:p w14:paraId="4114588D" w14:textId="46F2989E" w:rsidR="0009766A" w:rsidRDefault="00A22DCD">
      <w:pPr>
        <w:numPr>
          <w:ilvl w:val="0"/>
          <w:numId w:val="1"/>
        </w:numPr>
      </w:pPr>
      <w:r>
        <w:t>Is there any additional blinding in this study?</w:t>
      </w:r>
      <w:r w:rsidR="002423C3">
        <w:t xml:space="preserve"> </w:t>
      </w:r>
      <w:r w:rsidR="002423C3" w:rsidRPr="002423C3">
        <w:rPr>
          <w:color w:val="4F81BD" w:themeColor="accent1"/>
        </w:rPr>
        <w:t>No.</w:t>
      </w:r>
    </w:p>
    <w:p w14:paraId="4495F695" w14:textId="77777777" w:rsidR="0009766A" w:rsidRDefault="0009766A"/>
    <w:p w14:paraId="48219868" w14:textId="77777777" w:rsidR="0009766A" w:rsidRDefault="00A22DCD">
      <w:pPr>
        <w:numPr>
          <w:ilvl w:val="0"/>
          <w:numId w:val="1"/>
        </w:numPr>
      </w:pPr>
      <w:r>
        <w:t>Study design (required)</w:t>
      </w:r>
    </w:p>
    <w:p w14:paraId="4BE0A54C" w14:textId="77777777" w:rsidR="0009766A" w:rsidRDefault="00A22DCD">
      <w:pPr>
        <w:numPr>
          <w:ilvl w:val="1"/>
          <w:numId w:val="1"/>
        </w:numPr>
      </w:pPr>
      <w:r>
        <w:t xml:space="preserve">Describe your study design. Examples include two-group, factorial, randomized block, and repeated measures. Is it a between (unpaired), within-subject (paired), </w:t>
      </w:r>
      <w:r>
        <w:lastRenderedPageBreak/>
        <w:t>or mixed design? Describe any counterbalancing required. Typical study designs for observation studies include cohort, cross sectional, and case-control studies.</w:t>
      </w:r>
    </w:p>
    <w:p w14:paraId="04323472" w14:textId="77777777" w:rsidR="0009766A" w:rsidRDefault="00A22DCD">
      <w:pPr>
        <w:numPr>
          <w:ilvl w:val="1"/>
          <w:numId w:val="1"/>
        </w:numPr>
      </w:pPr>
      <w:r>
        <w:t xml:space="preserve">Example: We have a between subjects design with 1 factor (sugar by mass) with 4 levels. </w:t>
      </w:r>
    </w:p>
    <w:p w14:paraId="1512B91B" w14:textId="77777777" w:rsidR="0009766A" w:rsidRDefault="00A22DCD">
      <w:pPr>
        <w:numPr>
          <w:ilvl w:val="1"/>
          <w:numId w:val="1"/>
        </w:numPr>
      </w:pPr>
      <w:r>
        <w:t>More info: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as long as sufficient detail is given in one of the areas to provide all of the requested information. For example, if the study design describes a complete factorial, 2 X 3 design and the treatments and levels are specified previously, you do not have to repeat that information.</w:t>
      </w:r>
    </w:p>
    <w:p w14:paraId="0A54036C" w14:textId="77777777" w:rsidR="0009766A" w:rsidRDefault="0009766A">
      <w:pPr>
        <w:ind w:left="1440"/>
      </w:pPr>
    </w:p>
    <w:p w14:paraId="54140C11" w14:textId="648C7947" w:rsidR="0009766A" w:rsidRPr="006D019F" w:rsidRDefault="006D019F">
      <w:pPr>
        <w:rPr>
          <w:color w:val="4F81BD" w:themeColor="accent1"/>
        </w:rPr>
      </w:pPr>
      <w:r w:rsidRPr="006D019F">
        <w:rPr>
          <w:color w:val="4F81BD" w:themeColor="accent1"/>
        </w:rPr>
        <w:t xml:space="preserve">Two factor mixed design: Between-subject factor is the 3 </w:t>
      </w:r>
      <w:r w:rsidR="007C0532">
        <w:rPr>
          <w:color w:val="4F81BD" w:themeColor="accent1"/>
        </w:rPr>
        <w:t>different combinations of Auditory stimuli</w:t>
      </w:r>
      <w:r w:rsidRPr="006D019F">
        <w:rPr>
          <w:color w:val="4F81BD" w:themeColor="accent1"/>
        </w:rPr>
        <w:t xml:space="preserve"> (Tone-</w:t>
      </w:r>
      <w:r w:rsidR="007C0532">
        <w:rPr>
          <w:color w:val="4F81BD" w:themeColor="accent1"/>
        </w:rPr>
        <w:t>T</w:t>
      </w:r>
      <w:r w:rsidRPr="006D019F">
        <w:rPr>
          <w:color w:val="4F81BD" w:themeColor="accent1"/>
        </w:rPr>
        <w:t xml:space="preserve">one, </w:t>
      </w:r>
      <w:r w:rsidR="007C0532">
        <w:rPr>
          <w:color w:val="4F81BD" w:themeColor="accent1"/>
        </w:rPr>
        <w:t>T</w:t>
      </w:r>
      <w:r w:rsidRPr="006D019F">
        <w:rPr>
          <w:color w:val="4F81BD" w:themeColor="accent1"/>
        </w:rPr>
        <w:t>one-</w:t>
      </w:r>
      <w:r w:rsidR="007C0532">
        <w:rPr>
          <w:color w:val="4F81BD" w:themeColor="accent1"/>
        </w:rPr>
        <w:t>S</w:t>
      </w:r>
      <w:r w:rsidRPr="006D019F">
        <w:rPr>
          <w:color w:val="4F81BD" w:themeColor="accent1"/>
        </w:rPr>
        <w:t xml:space="preserve">peech, </w:t>
      </w:r>
      <w:r w:rsidR="007C0532">
        <w:rPr>
          <w:color w:val="4F81BD" w:themeColor="accent1"/>
        </w:rPr>
        <w:t>T</w:t>
      </w:r>
      <w:r w:rsidRPr="006D019F">
        <w:rPr>
          <w:color w:val="4F81BD" w:themeColor="accent1"/>
        </w:rPr>
        <w:t>one-</w:t>
      </w:r>
      <w:r w:rsidR="007C0532">
        <w:rPr>
          <w:color w:val="4F81BD" w:themeColor="accent1"/>
        </w:rPr>
        <w:t>T</w:t>
      </w:r>
      <w:r w:rsidRPr="006D019F">
        <w:rPr>
          <w:color w:val="4F81BD" w:themeColor="accent1"/>
        </w:rPr>
        <w:t xml:space="preserve">one as </w:t>
      </w:r>
      <w:r w:rsidR="007C0532">
        <w:rPr>
          <w:color w:val="4F81BD" w:themeColor="accent1"/>
        </w:rPr>
        <w:t>S</w:t>
      </w:r>
      <w:r w:rsidRPr="006D019F">
        <w:rPr>
          <w:color w:val="4F81BD" w:themeColor="accent1"/>
        </w:rPr>
        <w:t xml:space="preserve">peech), within-subject factor is the 3 </w:t>
      </w:r>
      <w:r w:rsidR="007C0532">
        <w:rPr>
          <w:color w:val="4F81BD" w:themeColor="accent1"/>
        </w:rPr>
        <w:t>O</w:t>
      </w:r>
      <w:r w:rsidRPr="006D019F">
        <w:rPr>
          <w:color w:val="4F81BD" w:themeColor="accent1"/>
        </w:rPr>
        <w:t xml:space="preserve">nset times (early, ontime, late). </w:t>
      </w:r>
    </w:p>
    <w:p w14:paraId="373369AB" w14:textId="77777777" w:rsidR="006D019F" w:rsidRDefault="006D019F"/>
    <w:p w14:paraId="201FCD1B" w14:textId="77777777" w:rsidR="0009766A" w:rsidRDefault="00A22DCD">
      <w:pPr>
        <w:numPr>
          <w:ilvl w:val="0"/>
          <w:numId w:val="1"/>
        </w:numPr>
      </w:pPr>
      <w:r>
        <w:t>Randomization (optional)</w:t>
      </w:r>
    </w:p>
    <w:p w14:paraId="7F0C51FB" w14:textId="77777777" w:rsidR="0009766A" w:rsidRDefault="00A22DCD">
      <w:pPr>
        <w:numPr>
          <w:ilvl w:val="1"/>
          <w:numId w:val="1"/>
        </w:numPr>
      </w:pPr>
      <w:r>
        <w:t>If you are doing a randomized study, how will you randomize, and at what level?</w:t>
      </w:r>
    </w:p>
    <w:p w14:paraId="16B20DD6" w14:textId="77777777" w:rsidR="0009766A" w:rsidRDefault="00A22DCD">
      <w:pPr>
        <w:numPr>
          <w:ilvl w:val="1"/>
          <w:numId w:val="1"/>
        </w:numPr>
      </w:pPr>
      <w:r>
        <w:t xml:space="preserve">Example: We will use block randomization, where each participant will be randomly assigned to one of the four equally sized, predetermined blocks. The random number list used to create these four blocks will be created using the web applications available at http://random.org. </w:t>
      </w:r>
    </w:p>
    <w:p w14:paraId="47C983C3" w14:textId="77777777" w:rsidR="0009766A" w:rsidRDefault="00A22DCD">
      <w:pPr>
        <w:numPr>
          <w:ilvl w:val="1"/>
          <w:numId w:val="1"/>
        </w:numPr>
      </w:pPr>
      <w:r>
        <w:t>More info: Typical randomization techniques include: simple, block, stratified, and adaptive covariate randomization. If randomization is required for the study, the method should be specified here, not simply the source of random numbers.</w:t>
      </w:r>
    </w:p>
    <w:p w14:paraId="18D0B273" w14:textId="1443765F" w:rsidR="0009766A" w:rsidRPr="006D019F" w:rsidRDefault="006D019F" w:rsidP="006D019F">
      <w:pPr>
        <w:rPr>
          <w:color w:val="4F81BD" w:themeColor="accent1"/>
        </w:rPr>
      </w:pPr>
      <w:r w:rsidRPr="006D019F">
        <w:rPr>
          <w:color w:val="4F81BD" w:themeColor="accent1"/>
        </w:rPr>
        <w:t xml:space="preserve">Randomly assign subjects across the 3 experiments and response key. </w:t>
      </w:r>
    </w:p>
    <w:p w14:paraId="195A9AC1" w14:textId="77777777" w:rsidR="0009766A" w:rsidRDefault="00A22DCD">
      <w:pPr>
        <w:pStyle w:val="Heading3"/>
      </w:pPr>
      <w:bookmarkStart w:id="103" w:name="_hu8o0vkz41nk" w:colFirst="0" w:colLast="0"/>
      <w:bookmarkEnd w:id="103"/>
      <w:r>
        <w:t>Sampling Plan</w:t>
      </w:r>
    </w:p>
    <w:p w14:paraId="43EFA1B3" w14:textId="77777777" w:rsidR="0009766A" w:rsidRDefault="0009766A">
      <w:pPr>
        <w:rPr>
          <w:b/>
        </w:rPr>
      </w:pPr>
    </w:p>
    <w:p w14:paraId="5B1B23B9" w14:textId="77777777" w:rsidR="0009766A" w:rsidRDefault="00A22DCD">
      <w: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3B3645ED" w14:textId="77777777" w:rsidR="0009766A" w:rsidRDefault="0009766A"/>
    <w:p w14:paraId="2C256725" w14:textId="77777777" w:rsidR="0009766A" w:rsidRDefault="00A22DCD">
      <w:pPr>
        <w:numPr>
          <w:ilvl w:val="0"/>
          <w:numId w:val="1"/>
        </w:numPr>
      </w:pPr>
      <w:r>
        <w:t>Existing data (required)</w:t>
      </w:r>
    </w:p>
    <w:p w14:paraId="31F2CC4F" w14:textId="77777777" w:rsidR="0009766A" w:rsidRDefault="00A22DCD">
      <w:pPr>
        <w:numPr>
          <w:ilvl w:val="1"/>
          <w:numId w:val="1"/>
        </w:numPr>
      </w:pPr>
      <w:r>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us if you have questions about how to answer this question (</w:t>
      </w:r>
      <w:hyperlink r:id="rId5">
        <w:r>
          <w:rPr>
            <w:color w:val="1155CC"/>
            <w:u w:val="single"/>
          </w:rPr>
          <w:t>prereg@cos.io</w:t>
        </w:r>
      </w:hyperlink>
      <w:r>
        <w:t>).</w:t>
      </w:r>
    </w:p>
    <w:p w14:paraId="4A94D2AF" w14:textId="77777777" w:rsidR="0009766A" w:rsidRPr="006D019F" w:rsidRDefault="00A22DCD">
      <w:pPr>
        <w:numPr>
          <w:ilvl w:val="2"/>
          <w:numId w:val="1"/>
        </w:numPr>
        <w:rPr>
          <w:color w:val="4F81BD" w:themeColor="accent1"/>
        </w:rPr>
      </w:pPr>
      <w:r w:rsidRPr="006D019F">
        <w:rPr>
          <w:color w:val="4F81BD" w:themeColor="accent1"/>
        </w:rPr>
        <w:lastRenderedPageBreak/>
        <w:t xml:space="preserve">Registration prior to creation of data: As of the date of submission of this research plan for preregistration, the data have not yet been collected, created, or realized. </w:t>
      </w:r>
    </w:p>
    <w:p w14:paraId="4A635133" w14:textId="77777777" w:rsidR="0009766A" w:rsidRDefault="00A22DCD">
      <w:pPr>
        <w:numPr>
          <w:ilvl w:val="2"/>
          <w:numId w:val="1"/>
        </w:numPr>
      </w:pPr>
      <w:r>
        <w:t>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14:paraId="5F2EF242" w14:textId="77777777" w:rsidR="0009766A" w:rsidRDefault="00A22DCD">
      <w:pPr>
        <w:numPr>
          <w:ilvl w:val="2"/>
          <w:numId w:val="1"/>
        </w:numPr>
      </w:pPr>
      <w:r>
        <w:t>Registration prior to accessing the data: As of the date of submission, the data exist, but have not been accessed by you or your collaborators. Commonly, this includes data that has been collected by another researcher or institution.</w:t>
      </w:r>
    </w:p>
    <w:p w14:paraId="2710BAED" w14:textId="77777777" w:rsidR="0009766A" w:rsidRDefault="00A22DCD">
      <w:pPr>
        <w:numPr>
          <w:ilvl w:val="2"/>
          <w:numId w:val="1"/>
        </w:numPr>
      </w:pPr>
      <w:r>
        <w:t>Registration prior to analysis of the data: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14:paraId="47DFCD9F" w14:textId="77777777" w:rsidR="0009766A" w:rsidRDefault="00A22DCD">
      <w:pPr>
        <w:numPr>
          <w:ilvl w:val="2"/>
          <w:numId w:val="1"/>
        </w:numPr>
      </w:pPr>
      <w:r>
        <w:t xml:space="preserve">Registration following analysis of the data: As of the date of submission, you have accessed and analyzed some of the data relevant to the research plan. This includes preliminary analysis of variables, calculation of descriptive statistics, and observation of data distributions. Please see cos.io/prereg for more information. </w:t>
      </w:r>
    </w:p>
    <w:p w14:paraId="6FE01717" w14:textId="77777777" w:rsidR="0009766A" w:rsidRDefault="0009766A"/>
    <w:p w14:paraId="02E2AE64" w14:textId="77777777" w:rsidR="0009766A" w:rsidRDefault="00A22DCD">
      <w:pPr>
        <w:numPr>
          <w:ilvl w:val="0"/>
          <w:numId w:val="1"/>
        </w:numPr>
      </w:pPr>
      <w:r>
        <w:t>Explanation of existing data (optional)</w:t>
      </w:r>
    </w:p>
    <w:p w14:paraId="4D48EE7F" w14:textId="77777777" w:rsidR="0009766A" w:rsidRDefault="00A22DCD">
      <w:pPr>
        <w:numPr>
          <w:ilvl w:val="1"/>
          <w:numId w:val="1"/>
        </w:numPr>
      </w:pPr>
      <w: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14:paraId="01F25283" w14:textId="77777777" w:rsidR="0009766A" w:rsidRDefault="00A22DCD">
      <w:pPr>
        <w:numPr>
          <w:ilvl w:val="1"/>
          <w:numId w:val="1"/>
        </w:numPr>
      </w:pPr>
      <w:r>
        <w:rPr>
          <w:b/>
        </w:rPr>
        <w:t>Example</w:t>
      </w:r>
      <w:r>
        <w:t xml:space="preserve">: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 </w:t>
      </w:r>
    </w:p>
    <w:p w14:paraId="485423F0" w14:textId="77777777" w:rsidR="0009766A" w:rsidRDefault="00A22DCD">
      <w:pPr>
        <w:numPr>
          <w:ilvl w:val="1"/>
          <w:numId w:val="1"/>
        </w:numPr>
      </w:pPr>
      <w:r>
        <w:rPr>
          <w:b/>
        </w:rPr>
        <w:t>More info</w:t>
      </w:r>
      <w:r>
        <w:t xml:space="preserve">: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w:t>
      </w:r>
      <w:r>
        <w:lastRenderedPageBreak/>
        <w:t>that part of the dataset that had not been investigated by the researcher up to that point.</w:t>
      </w:r>
    </w:p>
    <w:p w14:paraId="5EF37871" w14:textId="77777777" w:rsidR="0009766A" w:rsidRDefault="0009766A">
      <w:pPr>
        <w:ind w:left="1440"/>
      </w:pPr>
    </w:p>
    <w:p w14:paraId="3D60781E" w14:textId="77777777" w:rsidR="0009766A" w:rsidRDefault="0009766A"/>
    <w:p w14:paraId="38ECF469" w14:textId="77777777" w:rsidR="0009766A" w:rsidRDefault="00A22DCD">
      <w:pPr>
        <w:numPr>
          <w:ilvl w:val="0"/>
          <w:numId w:val="1"/>
        </w:numPr>
      </w:pPr>
      <w:r>
        <w:t>Data collection procedures (required)</w:t>
      </w:r>
    </w:p>
    <w:p w14:paraId="75692DFE" w14:textId="77777777" w:rsidR="0009766A" w:rsidRDefault="00A22DCD">
      <w:pPr>
        <w:numPr>
          <w:ilvl w:val="1"/>
          <w:numId w:val="1"/>
        </w:numPr>
      </w:pPr>
      <w:r>
        <w:t xml:space="preserve">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donÍt include human subjects, include information about how you will collect samples, duration of data gathering efforts, source or location of samples, or batch numbers you will use. </w:t>
      </w:r>
    </w:p>
    <w:p w14:paraId="5F165EE9" w14:textId="77777777" w:rsidR="0009766A" w:rsidRDefault="00A22DCD">
      <w:pPr>
        <w:numPr>
          <w:ilvl w:val="1"/>
          <w:numId w:val="1"/>
        </w:numPr>
      </w:pPr>
      <w:r>
        <w:rPr>
          <w:b/>
        </w:rPr>
        <w:t>Example</w:t>
      </w:r>
      <w:r>
        <w:t>: Participants will be recruited through advertisements at local pastry shops. Participants will be paid $10 for agreeing to participate (raised to $30 if our sample size is not reached within 15 days of beginning recruitment). Participants must be at least 18 years old and be able to eat the ingredients of the pastries.</w:t>
      </w:r>
    </w:p>
    <w:p w14:paraId="618FDCD2" w14:textId="669ADAA0" w:rsidR="0009766A" w:rsidRDefault="00A22DCD" w:rsidP="006D019F">
      <w:pPr>
        <w:numPr>
          <w:ilvl w:val="1"/>
          <w:numId w:val="1"/>
        </w:numPr>
      </w:pPr>
      <w:r>
        <w:rPr>
          <w:b/>
        </w:rPr>
        <w:t>More information</w:t>
      </w:r>
      <w:r>
        <w:t>: The answer to this question requires a specific set of instructions so that another person could repeat the data collection procedures and recreate the study population. Alternatively, if the study population would be unable to be reproduced because it relies on a specific set of circumstances unlikely to be recreated (e.g., a community of people from a specific time and location), the criteria and methods for creating the group and the rationale for this unique set of subjects should be clear.</w:t>
      </w:r>
    </w:p>
    <w:p w14:paraId="67174252" w14:textId="41FCEF6B" w:rsidR="0009766A" w:rsidRPr="006D019F" w:rsidRDefault="006D019F">
      <w:pPr>
        <w:ind w:left="720"/>
        <w:rPr>
          <w:color w:val="4F81BD" w:themeColor="accent1"/>
        </w:rPr>
      </w:pPr>
      <w:r w:rsidRPr="006D019F">
        <w:rPr>
          <w:color w:val="4F81BD" w:themeColor="accent1"/>
        </w:rPr>
        <w:t xml:space="preserve">Participants will be recruited through the SONA website. Participants will receive </w:t>
      </w:r>
      <w:r>
        <w:rPr>
          <w:color w:val="4F81BD" w:themeColor="accent1"/>
        </w:rPr>
        <w:t>1</w:t>
      </w:r>
      <w:r w:rsidRPr="006D019F">
        <w:rPr>
          <w:color w:val="4F81BD" w:themeColor="accent1"/>
        </w:rPr>
        <w:t xml:space="preserve"> credit for agreeing to participate. Participants must be at least 18 years old.</w:t>
      </w:r>
    </w:p>
    <w:p w14:paraId="0258426C" w14:textId="77777777" w:rsidR="0009766A" w:rsidRDefault="0009766A"/>
    <w:p w14:paraId="0EF8DBAA" w14:textId="77777777" w:rsidR="0009766A" w:rsidRPr="00E50A4A" w:rsidRDefault="00A22DCD">
      <w:pPr>
        <w:numPr>
          <w:ilvl w:val="0"/>
          <w:numId w:val="1"/>
        </w:numPr>
        <w:rPr>
          <w:highlight w:val="yellow"/>
        </w:rPr>
      </w:pPr>
      <w:r w:rsidRPr="00E50A4A">
        <w:rPr>
          <w:highlight w:val="yellow"/>
        </w:rPr>
        <w:t>Sample size (required)</w:t>
      </w:r>
    </w:p>
    <w:p w14:paraId="7C0FC599" w14:textId="77777777" w:rsidR="0009766A" w:rsidRDefault="00A22DCD">
      <w:pPr>
        <w:numPr>
          <w:ilvl w:val="1"/>
          <w:numId w:val="1"/>
        </w:numPr>
      </w:pPr>
      <w:r>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041C824F" w14:textId="77777777" w:rsidR="0009766A" w:rsidRDefault="00A22DCD">
      <w:pPr>
        <w:numPr>
          <w:ilvl w:val="1"/>
          <w:numId w:val="1"/>
        </w:numPr>
      </w:pPr>
      <w:r>
        <w:rPr>
          <w:b/>
        </w:rPr>
        <w:t>Example</w:t>
      </w:r>
      <w:r>
        <w:t xml:space="preserve">: Our target sample size is 280 participants. We will attempt to recruit up to 320, assuming that not all will complete the total task. </w:t>
      </w:r>
    </w:p>
    <w:p w14:paraId="54BFD0C3" w14:textId="77777777" w:rsidR="0009766A" w:rsidRDefault="00A22DCD">
      <w:pPr>
        <w:numPr>
          <w:ilvl w:val="1"/>
          <w:numId w:val="1"/>
        </w:numPr>
      </w:pPr>
      <w:r>
        <w:rPr>
          <w:b/>
        </w:rPr>
        <w:t>More information</w:t>
      </w:r>
      <w:r>
        <w:t>: For some studies, this will simply be the number of samples or the number of clusters. For others, this could be an expected range, minimum, or maximum number.</w:t>
      </w:r>
    </w:p>
    <w:p w14:paraId="4A5BCC5D" w14:textId="77777777" w:rsidR="00231421" w:rsidRDefault="00814523" w:rsidP="00231421">
      <w:pPr>
        <w:ind w:firstLine="720"/>
        <w:rPr>
          <w:color w:val="4F81BD" w:themeColor="accent1"/>
        </w:rPr>
      </w:pPr>
      <w:r>
        <w:rPr>
          <w:color w:val="4F81BD" w:themeColor="accent1"/>
        </w:rPr>
        <w:t xml:space="preserve">Our target sample size is </w:t>
      </w:r>
      <w:r w:rsidR="00231421">
        <w:rPr>
          <w:color w:val="4F81BD" w:themeColor="accent1"/>
        </w:rPr>
        <w:t>300 p</w:t>
      </w:r>
      <w:r w:rsidRPr="006D019F">
        <w:rPr>
          <w:color w:val="4F81BD" w:themeColor="accent1"/>
        </w:rPr>
        <w:t>articipants</w:t>
      </w:r>
      <w:r w:rsidR="00231421">
        <w:rPr>
          <w:color w:val="4F81BD" w:themeColor="accent1"/>
        </w:rPr>
        <w:t xml:space="preserve"> in total, 100 p</w:t>
      </w:r>
      <w:r w:rsidR="00231421" w:rsidRPr="006D019F">
        <w:rPr>
          <w:color w:val="4F81BD" w:themeColor="accent1"/>
        </w:rPr>
        <w:t>articipants</w:t>
      </w:r>
      <w:r w:rsidR="00231421">
        <w:rPr>
          <w:color w:val="4F81BD" w:themeColor="accent1"/>
        </w:rPr>
        <w:t xml:space="preserve"> for each Auditory </w:t>
      </w:r>
    </w:p>
    <w:p w14:paraId="5DB8AE4B" w14:textId="324E5D92" w:rsidR="0009766A" w:rsidRDefault="00231421" w:rsidP="00231421">
      <w:pPr>
        <w:ind w:firstLine="720"/>
        <w:rPr>
          <w:color w:val="4F81BD" w:themeColor="accent1"/>
        </w:rPr>
      </w:pPr>
      <w:r>
        <w:rPr>
          <w:color w:val="4F81BD" w:themeColor="accent1"/>
        </w:rPr>
        <w:t xml:space="preserve">stimuli. </w:t>
      </w:r>
    </w:p>
    <w:p w14:paraId="2C950830" w14:textId="77777777" w:rsidR="00231421" w:rsidRDefault="00231421"/>
    <w:p w14:paraId="11034AD7" w14:textId="77777777" w:rsidR="0009766A" w:rsidRPr="00E50A4A" w:rsidRDefault="00A22DCD">
      <w:pPr>
        <w:numPr>
          <w:ilvl w:val="0"/>
          <w:numId w:val="1"/>
        </w:numPr>
        <w:rPr>
          <w:highlight w:val="yellow"/>
        </w:rPr>
      </w:pPr>
      <w:r w:rsidRPr="00E50A4A">
        <w:rPr>
          <w:highlight w:val="yellow"/>
        </w:rPr>
        <w:t>Sample size rationale (optional)</w:t>
      </w:r>
    </w:p>
    <w:p w14:paraId="465ADA8B" w14:textId="77777777" w:rsidR="0009766A" w:rsidRDefault="00A22DCD">
      <w:pPr>
        <w:numPr>
          <w:ilvl w:val="1"/>
          <w:numId w:val="1"/>
        </w:numPr>
      </w:pPr>
      <w:r>
        <w:t>This could include a power analysis or an arbitrary constraint such as time, money, or personnel.</w:t>
      </w:r>
    </w:p>
    <w:p w14:paraId="267EE86E" w14:textId="77777777" w:rsidR="0009766A" w:rsidRDefault="00A22DCD">
      <w:pPr>
        <w:numPr>
          <w:ilvl w:val="1"/>
          <w:numId w:val="1"/>
        </w:numPr>
      </w:pPr>
      <w:r>
        <w:rPr>
          <w:b/>
        </w:rPr>
        <w:lastRenderedPageBreak/>
        <w:t>Example</w:t>
      </w:r>
      <w:r>
        <w:t xml:space="preserve">: We used the software program G*Power to conduct a power analysis. Our goal was to obtain .95 power to detect a medium effect size of .25 at the standard .05 alpha error probability. </w:t>
      </w:r>
    </w:p>
    <w:p w14:paraId="6DA786F2" w14:textId="77777777" w:rsidR="0009766A" w:rsidRDefault="00A22DCD">
      <w:pPr>
        <w:numPr>
          <w:ilvl w:val="1"/>
          <w:numId w:val="1"/>
        </w:numPr>
      </w:pPr>
      <w:r>
        <w:rPr>
          <w:b/>
        </w:rPr>
        <w:t>More information</w:t>
      </w:r>
      <w:r>
        <w:t>: This gives you an opportunity to specifically state how the sample size will be determined. A wide range of possible answers is acceptable; remember that transparency is more important than principled justifications. If you state any reason for a sample size upfront, it is better than stating no reason and leaving the reader to “fill in the blanks.” Acceptable rationales include: a power analysis, an arbitrary number of subjects, or a number based on time or monetary constraints.</w:t>
      </w:r>
    </w:p>
    <w:p w14:paraId="79302F56" w14:textId="330A0A9E" w:rsidR="00231421" w:rsidRPr="00231421" w:rsidRDefault="00231421" w:rsidP="00231421">
      <w:pPr>
        <w:rPr>
          <w:color w:val="4F81BD" w:themeColor="accent1"/>
        </w:rPr>
      </w:pPr>
      <w:r>
        <w:rPr>
          <w:color w:val="4F81BD" w:themeColor="accent1"/>
        </w:rPr>
        <w:t xml:space="preserve">Power analysis was done on the main effect of the Onset times from pilot experiments to determine the target sample size. </w:t>
      </w:r>
      <w:r w:rsidRPr="00231421">
        <w:rPr>
          <w:color w:val="4F81BD" w:themeColor="accent1"/>
        </w:rPr>
        <w:t xml:space="preserve">We estimated a moderate effect size of </w:t>
      </w:r>
      <w:r>
        <w:rPr>
          <w:color w:val="4F81BD" w:themeColor="accent1"/>
        </w:rPr>
        <w:t>eta squared</w:t>
      </w:r>
      <w:r w:rsidRPr="00231421">
        <w:rPr>
          <w:color w:val="4F81BD" w:themeColor="accent1"/>
        </w:rPr>
        <w:t xml:space="preserve"> = .1</w:t>
      </w:r>
      <w:r>
        <w:rPr>
          <w:color w:val="4F81BD" w:themeColor="accent1"/>
        </w:rPr>
        <w:t>6</w:t>
      </w:r>
      <w:r w:rsidRPr="00231421">
        <w:rPr>
          <w:color w:val="4F81BD" w:themeColor="accent1"/>
        </w:rPr>
        <w:t>. With this effect size, G*Power (Faul et al., 2007) indicates a sample size of 4</w:t>
      </w:r>
      <w:r>
        <w:rPr>
          <w:color w:val="4F81BD" w:themeColor="accent1"/>
        </w:rPr>
        <w:t>9</w:t>
      </w:r>
      <w:r w:rsidRPr="00231421">
        <w:rPr>
          <w:color w:val="4F81BD" w:themeColor="accent1"/>
        </w:rPr>
        <w:t xml:space="preserve"> or higher is needed to achieve power of .8</w:t>
      </w:r>
      <w:r>
        <w:rPr>
          <w:color w:val="4F81BD" w:themeColor="accent1"/>
        </w:rPr>
        <w:t>5</w:t>
      </w:r>
      <w:r w:rsidRPr="00231421">
        <w:rPr>
          <w:color w:val="4F81BD" w:themeColor="accent1"/>
        </w:rPr>
        <w:t>.</w:t>
      </w:r>
      <w:r>
        <w:rPr>
          <w:color w:val="4F81BD" w:themeColor="accent1"/>
        </w:rPr>
        <w:t xml:space="preserve"> </w:t>
      </w:r>
      <w:r w:rsidRPr="00231421">
        <w:rPr>
          <w:color w:val="4F81BD" w:themeColor="accent1"/>
        </w:rPr>
        <w:t>We rounded this up slightly to 50 to reach a multiple of 2, given two response key assignments.</w:t>
      </w:r>
      <w:r>
        <w:rPr>
          <w:color w:val="4F81BD" w:themeColor="accent1"/>
        </w:rPr>
        <w:t xml:space="preserve"> To ensure we have enough high quality data collected via online experiment, we double the number of target size to 100 for each group of subject. </w:t>
      </w:r>
    </w:p>
    <w:p w14:paraId="08FEA342" w14:textId="77777777" w:rsidR="0009766A" w:rsidRDefault="0009766A"/>
    <w:p w14:paraId="2BC9CAA2" w14:textId="77777777" w:rsidR="0009766A" w:rsidRPr="00231421" w:rsidRDefault="00A22DCD">
      <w:pPr>
        <w:numPr>
          <w:ilvl w:val="0"/>
          <w:numId w:val="1"/>
        </w:numPr>
      </w:pPr>
      <w:r w:rsidRPr="00231421">
        <w:t>Stopping rule (optional)</w:t>
      </w:r>
    </w:p>
    <w:p w14:paraId="776F7068" w14:textId="77777777" w:rsidR="0009766A" w:rsidRDefault="00A22DCD">
      <w:pPr>
        <w:numPr>
          <w:ilvl w:val="1"/>
          <w:numId w:val="1"/>
        </w:numPr>
      </w:pPr>
      <w:r>
        <w:t xml:space="preserve">If your data collection procedures do not give you full control over your exact sample size, specify how you will decide when to terminate your data collection. </w:t>
      </w:r>
    </w:p>
    <w:p w14:paraId="09383188" w14:textId="77777777" w:rsidR="0009766A" w:rsidRDefault="00A22DCD">
      <w:pPr>
        <w:numPr>
          <w:ilvl w:val="1"/>
          <w:numId w:val="1"/>
        </w:numPr>
      </w:pPr>
      <w:r>
        <w:rPr>
          <w:b/>
        </w:rPr>
        <w:t>Example</w:t>
      </w:r>
      <w:r>
        <w:t xml:space="preserve">: We will post participant sign-up slots by week on the preceding Friday night, with 20 spots posted per week. We will post 20 new slots each week if, on that Friday night, we are below 320 participants. </w:t>
      </w:r>
    </w:p>
    <w:p w14:paraId="4BD0E9AD" w14:textId="77777777" w:rsidR="0009766A" w:rsidRDefault="00A22DCD">
      <w:pPr>
        <w:numPr>
          <w:ilvl w:val="1"/>
          <w:numId w:val="1"/>
        </w:numPr>
      </w:pPr>
      <w:r>
        <w:rPr>
          <w:b/>
        </w:rPr>
        <w:t>More information</w:t>
      </w:r>
      <w:r>
        <w:t>: 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p>
    <w:p w14:paraId="28A15F53" w14:textId="77777777" w:rsidR="0009766A" w:rsidRPr="009A20A3" w:rsidRDefault="0009766A">
      <w:pPr>
        <w:rPr>
          <w:lang w:val="en-US" w:eastAsia="zh-TW"/>
        </w:rPr>
      </w:pPr>
    </w:p>
    <w:p w14:paraId="51D2C5F3" w14:textId="77777777" w:rsidR="0009766A" w:rsidRDefault="00A22DCD">
      <w:pPr>
        <w:pStyle w:val="Heading3"/>
      </w:pPr>
      <w:bookmarkStart w:id="104" w:name="_pec3rgxfolor" w:colFirst="0" w:colLast="0"/>
      <w:bookmarkEnd w:id="104"/>
      <w:r>
        <w:t>Variables</w:t>
      </w:r>
    </w:p>
    <w:p w14:paraId="1E00CA1B" w14:textId="77777777" w:rsidR="0009766A" w:rsidRDefault="0009766A"/>
    <w:p w14:paraId="1F562495" w14:textId="77777777" w:rsidR="0009766A" w:rsidRDefault="00A22DCD">
      <w: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46C63980" w14:textId="77777777" w:rsidR="0009766A" w:rsidRDefault="0009766A"/>
    <w:p w14:paraId="3D98C761" w14:textId="77777777" w:rsidR="0009766A" w:rsidRDefault="00A22DCD">
      <w:pPr>
        <w:numPr>
          <w:ilvl w:val="0"/>
          <w:numId w:val="1"/>
        </w:numPr>
      </w:pPr>
      <w:r>
        <w:t>Manipulated variables (optional)</w:t>
      </w:r>
    </w:p>
    <w:p w14:paraId="2925B2F3" w14:textId="77777777" w:rsidR="0009766A" w:rsidRDefault="00A22DCD">
      <w:pPr>
        <w:numPr>
          <w:ilvl w:val="1"/>
          <w:numId w:val="1"/>
        </w:numPr>
      </w:pPr>
      <w:r>
        <w:t xml:space="preserve">Describe all variables you plan to manipulate and the levels or treatment arms of each variable. This is not applicable to any observational study. </w:t>
      </w:r>
    </w:p>
    <w:p w14:paraId="264EDE88" w14:textId="77777777" w:rsidR="0009766A" w:rsidRDefault="00A22DCD">
      <w:pPr>
        <w:numPr>
          <w:ilvl w:val="1"/>
          <w:numId w:val="1"/>
        </w:numPr>
      </w:pPr>
      <w:r>
        <w:rPr>
          <w:b/>
        </w:rPr>
        <w:lastRenderedPageBreak/>
        <w:t>Example:</w:t>
      </w:r>
      <w:r>
        <w:t xml:space="preserve"> We manipulated the percentage of sugar by mass added to brownies. The four levels of this categorical variable are: 15%, 20%, 25%, or 40% cane sugar by mass. </w:t>
      </w:r>
    </w:p>
    <w:p w14:paraId="3ABBE179" w14:textId="77777777" w:rsidR="0009766A" w:rsidRDefault="00A22DCD">
      <w:pPr>
        <w:numPr>
          <w:ilvl w:val="1"/>
          <w:numId w:val="1"/>
        </w:numPr>
      </w:pPr>
      <w:r>
        <w:rPr>
          <w:b/>
        </w:rPr>
        <w:t>More information</w:t>
      </w:r>
      <w:r>
        <w:t>: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'Presence/absence' or 'positive/negative' is an acceptable description if the variable is precisely described.</w:t>
      </w:r>
    </w:p>
    <w:p w14:paraId="54C59F2B" w14:textId="5B2282F1" w:rsidR="0009766A" w:rsidRPr="00951218" w:rsidRDefault="00951218" w:rsidP="00951218">
      <w:pPr>
        <w:rPr>
          <w:color w:val="4F81BD" w:themeColor="accent1"/>
        </w:rPr>
      </w:pPr>
      <w:r w:rsidRPr="00951218">
        <w:rPr>
          <w:color w:val="4F81BD" w:themeColor="accent1"/>
        </w:rPr>
        <w:t>We have two independent variables. First, experiment group with three levels: tone-tone, tone-speech, tone-tone as speech. Second, Comparison Onset with three levels: early, ontime and late onset</w:t>
      </w:r>
    </w:p>
    <w:p w14:paraId="3C782803" w14:textId="77777777" w:rsidR="0009766A" w:rsidRDefault="0009766A">
      <w:pPr>
        <w:ind w:left="720"/>
      </w:pPr>
    </w:p>
    <w:p w14:paraId="68A3CA70" w14:textId="77777777" w:rsidR="0009766A" w:rsidRPr="0040338B" w:rsidRDefault="00A22DCD">
      <w:pPr>
        <w:numPr>
          <w:ilvl w:val="0"/>
          <w:numId w:val="1"/>
        </w:numPr>
      </w:pPr>
      <w:r w:rsidRPr="0040338B">
        <w:t>Measured variables (required)</w:t>
      </w:r>
    </w:p>
    <w:p w14:paraId="6E9A123C" w14:textId="77777777" w:rsidR="0009766A" w:rsidRDefault="00A22DCD">
      <w:pPr>
        <w:numPr>
          <w:ilvl w:val="1"/>
          <w:numId w:val="1"/>
        </w:numPr>
      </w:pPr>
      <w: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27BA890D" w14:textId="77777777" w:rsidR="0009766A" w:rsidRDefault="00A22DCD">
      <w:pPr>
        <w:numPr>
          <w:ilvl w:val="1"/>
          <w:numId w:val="1"/>
        </w:numPr>
      </w:pPr>
      <w:r>
        <w:rPr>
          <w:b/>
        </w:rPr>
        <w:t>Example</w:t>
      </w:r>
      <w:r>
        <w:t xml:space="preserve">: The single outcome variable will be the perceived tastiness of the single brownie each participant will eat. We will measure this by asking participants ‘How much did you enjoy eating the brownie’ (on a scale of 1-7, 1 being ‘not at all’, 7 being ‘a great deal’) and ‘How good did the brownie taste’ (on a scale of 1-7, 1 being ‘very bad’, 7 being ‘very good’). </w:t>
      </w:r>
    </w:p>
    <w:p w14:paraId="3A2877F0" w14:textId="77777777" w:rsidR="0009766A" w:rsidRDefault="00A22DCD">
      <w:pPr>
        <w:numPr>
          <w:ilvl w:val="1"/>
          <w:numId w:val="1"/>
        </w:numPr>
      </w:pPr>
      <w:r>
        <w:rPr>
          <w:b/>
        </w:rPr>
        <w:t>More information</w:t>
      </w:r>
      <w:r>
        <w:t>: Observational studies and meta-analyses will include only measured variables. As with the previous questions, the answers here must be precise. For example, 'intelligence,' 'accuracy,' 'aggression,' and 'color' are too vague. Acceptable alternatives could be 'IQ as measured by Wechsler Adult Intelligence Scale' 'percent correct,' 'number of threat displays,' and 'percent reflectance at 400 nm.'</w:t>
      </w:r>
    </w:p>
    <w:p w14:paraId="3D8DFF37" w14:textId="77777777" w:rsidR="0009766A" w:rsidRDefault="0009766A">
      <w:pPr>
        <w:ind w:left="1440"/>
      </w:pPr>
    </w:p>
    <w:p w14:paraId="6C812A37" w14:textId="1C747A56" w:rsidR="00951218" w:rsidRPr="0040338B" w:rsidRDefault="00412123" w:rsidP="00951218">
      <w:pPr>
        <w:shd w:val="clear" w:color="auto" w:fill="FFFFFF"/>
        <w:spacing w:before="150" w:line="240" w:lineRule="auto"/>
        <w:rPr>
          <w:color w:val="4F81BD" w:themeColor="accent1"/>
        </w:rPr>
      </w:pPr>
      <w:ins w:id="105" w:author="Creel, Sarah" w:date="2022-10-21T10:22:00Z">
        <w:r>
          <w:rPr>
            <w:color w:val="4F81BD" w:themeColor="accent1"/>
          </w:rPr>
          <w:t xml:space="preserve">We have two primary dependent variables, which are proportion “short” responses and 50% point in the categorization curve, both of which should change according to </w:t>
        </w:r>
      </w:ins>
      <w:ins w:id="106" w:author="Creel, Sarah" w:date="2022-10-21T10:23:00Z">
        <w:r>
          <w:rPr>
            <w:color w:val="4F81BD" w:themeColor="accent1"/>
          </w:rPr>
          <w:t xml:space="preserve">early/on-time/late Onset Time if entrainment effects are present. </w:t>
        </w:r>
      </w:ins>
      <w:r w:rsidR="00951218" w:rsidRPr="0040338B">
        <w:rPr>
          <w:color w:val="4F81BD" w:themeColor="accent1"/>
        </w:rPr>
        <w:t>We plan to measure participants’ trial-by-trial responses (i.e. shorter or longer</w:t>
      </w:r>
      <w:r w:rsidR="0040338B">
        <w:rPr>
          <w:color w:val="4F81BD" w:themeColor="accent1"/>
        </w:rPr>
        <w:t xml:space="preserve"> </w:t>
      </w:r>
      <w:r w:rsidR="00FC35AB">
        <w:rPr>
          <w:color w:val="4F81BD" w:themeColor="accent1"/>
        </w:rPr>
        <w:t xml:space="preserve">response </w:t>
      </w:r>
      <w:r w:rsidR="0040338B">
        <w:rPr>
          <w:color w:val="4F81BD" w:themeColor="accent1"/>
        </w:rPr>
        <w:t xml:space="preserve">for </w:t>
      </w:r>
      <w:r w:rsidR="00FC35AB">
        <w:rPr>
          <w:color w:val="4F81BD" w:themeColor="accent1"/>
        </w:rPr>
        <w:t>condition</w:t>
      </w:r>
      <w:r w:rsidR="0040338B">
        <w:rPr>
          <w:color w:val="4F81BD" w:themeColor="accent1"/>
        </w:rPr>
        <w:t xml:space="preserve"> 1 and Lab or Lap </w:t>
      </w:r>
      <w:r w:rsidR="00FC35AB">
        <w:rPr>
          <w:color w:val="4F81BD" w:themeColor="accent1"/>
        </w:rPr>
        <w:t xml:space="preserve">response </w:t>
      </w:r>
      <w:r w:rsidR="0040338B">
        <w:rPr>
          <w:color w:val="4F81BD" w:themeColor="accent1"/>
        </w:rPr>
        <w:t xml:space="preserve">for </w:t>
      </w:r>
      <w:r w:rsidR="00FC35AB">
        <w:rPr>
          <w:color w:val="4F81BD" w:themeColor="accent1"/>
        </w:rPr>
        <w:t>condition</w:t>
      </w:r>
      <w:r w:rsidR="0040338B">
        <w:rPr>
          <w:color w:val="4F81BD" w:themeColor="accent1"/>
        </w:rPr>
        <w:t xml:space="preserve"> 2 and 3</w:t>
      </w:r>
      <w:r w:rsidR="00951218" w:rsidRPr="0040338B">
        <w:rPr>
          <w:color w:val="4F81BD" w:themeColor="accent1"/>
        </w:rPr>
        <w:t xml:space="preserve">), </w:t>
      </w:r>
      <w:r w:rsidR="001A0BD2">
        <w:rPr>
          <w:color w:val="4F81BD" w:themeColor="accent1"/>
        </w:rPr>
        <w:t>surveys about their audio device and environmental noise levels, their</w:t>
      </w:r>
      <w:r w:rsidR="00951218" w:rsidRPr="0040338B">
        <w:rPr>
          <w:color w:val="4F81BD" w:themeColor="accent1"/>
        </w:rPr>
        <w:t xml:space="preserve"> </w:t>
      </w:r>
      <w:r w:rsidR="0040338B">
        <w:rPr>
          <w:color w:val="4F81BD" w:themeColor="accent1"/>
        </w:rPr>
        <w:t xml:space="preserve">language and </w:t>
      </w:r>
      <w:r w:rsidR="00951218" w:rsidRPr="0040338B">
        <w:rPr>
          <w:color w:val="4F81BD" w:themeColor="accent1"/>
        </w:rPr>
        <w:t xml:space="preserve">music backgrounds. </w:t>
      </w:r>
      <w:r w:rsidR="0040338B">
        <w:rPr>
          <w:color w:val="4F81BD" w:themeColor="accent1"/>
        </w:rPr>
        <w:t xml:space="preserve">In </w:t>
      </w:r>
      <w:r w:rsidR="00FC35AB">
        <w:rPr>
          <w:color w:val="4F81BD" w:themeColor="accent1"/>
        </w:rPr>
        <w:t>condition</w:t>
      </w:r>
      <w:r w:rsidR="0040338B">
        <w:rPr>
          <w:color w:val="4F81BD" w:themeColor="accent1"/>
        </w:rPr>
        <w:t xml:space="preserve"> 3, we will </w:t>
      </w:r>
      <w:r w:rsidR="00FC35AB">
        <w:rPr>
          <w:color w:val="4F81BD" w:themeColor="accent1"/>
        </w:rPr>
        <w:t xml:space="preserve">further </w:t>
      </w:r>
      <w:r w:rsidR="0040338B">
        <w:rPr>
          <w:color w:val="4F81BD" w:themeColor="accent1"/>
        </w:rPr>
        <w:t xml:space="preserve">measure whether they </w:t>
      </w:r>
      <w:r w:rsidR="00FC35AB">
        <w:rPr>
          <w:color w:val="4F81BD" w:themeColor="accent1"/>
        </w:rPr>
        <w:t xml:space="preserve">successfully </w:t>
      </w:r>
      <w:r w:rsidR="0040338B">
        <w:rPr>
          <w:color w:val="4F81BD" w:themeColor="accent1"/>
        </w:rPr>
        <w:t xml:space="preserve">hear </w:t>
      </w:r>
      <w:r w:rsidR="00FC35AB">
        <w:rPr>
          <w:color w:val="4F81BD" w:themeColor="accent1"/>
        </w:rPr>
        <w:t>the target sound as a word</w:t>
      </w:r>
      <w:r w:rsidR="0040338B">
        <w:rPr>
          <w:color w:val="4F81BD" w:themeColor="accent1"/>
        </w:rPr>
        <w:t xml:space="preserve">. </w:t>
      </w:r>
      <w:r w:rsidR="00951218" w:rsidRPr="0040338B">
        <w:rPr>
          <w:color w:val="4F81BD" w:themeColor="accent1"/>
        </w:rPr>
        <w:t xml:space="preserve">Trial-by-trial responses are converted into </w:t>
      </w:r>
      <w:r w:rsidR="00FC35AB">
        <w:rPr>
          <w:color w:val="4F81BD" w:themeColor="accent1"/>
        </w:rPr>
        <w:t>two</w:t>
      </w:r>
      <w:r w:rsidR="00951218" w:rsidRPr="0040338B">
        <w:rPr>
          <w:color w:val="4F81BD" w:themeColor="accent1"/>
        </w:rPr>
        <w:t xml:space="preserve"> dependent variables: proportion short</w:t>
      </w:r>
      <w:r w:rsidR="0040338B">
        <w:rPr>
          <w:color w:val="4F81BD" w:themeColor="accent1"/>
        </w:rPr>
        <w:t xml:space="preserve"> and</w:t>
      </w:r>
      <w:r w:rsidR="0040338B" w:rsidRPr="0040338B">
        <w:rPr>
          <w:color w:val="4F81BD" w:themeColor="accent1"/>
        </w:rPr>
        <w:t xml:space="preserve"> the inflection point</w:t>
      </w:r>
      <w:r w:rsidR="00FC35AB">
        <w:rPr>
          <w:color w:val="4F81BD" w:themeColor="accent1"/>
        </w:rPr>
        <w:t xml:space="preserve"> (50% point of the logistic fit)</w:t>
      </w:r>
      <w:r w:rsidR="00951218" w:rsidRPr="0040338B">
        <w:rPr>
          <w:color w:val="4F81BD" w:themeColor="accent1"/>
        </w:rPr>
        <w:t>.</w:t>
      </w:r>
    </w:p>
    <w:p w14:paraId="323D6343" w14:textId="77777777" w:rsidR="00951218" w:rsidRPr="00951218" w:rsidRDefault="00951218" w:rsidP="00951218">
      <w:pPr>
        <w:spacing w:line="240" w:lineRule="auto"/>
        <w:ind w:left="360"/>
        <w:rPr>
          <w:rFonts w:ascii="Times New Roman" w:eastAsia="Times New Roman" w:hAnsi="Times New Roman" w:cs="Times New Roman"/>
          <w:sz w:val="24"/>
          <w:szCs w:val="24"/>
          <w:lang w:val="en-US" w:eastAsia="zh-TW"/>
        </w:rPr>
      </w:pPr>
    </w:p>
    <w:p w14:paraId="7C6D6E10" w14:textId="77777777" w:rsidR="0009766A" w:rsidRDefault="00A22DCD">
      <w:pPr>
        <w:numPr>
          <w:ilvl w:val="0"/>
          <w:numId w:val="1"/>
        </w:numPr>
      </w:pPr>
      <w:r>
        <w:t>Indices (optional)</w:t>
      </w:r>
    </w:p>
    <w:p w14:paraId="0D245D11" w14:textId="77777777" w:rsidR="0009766A" w:rsidRDefault="00A22DCD">
      <w:pPr>
        <w:numPr>
          <w:ilvl w:val="1"/>
          <w:numId w:val="1"/>
        </w:numPr>
      </w:pPr>
      <w:r>
        <w:t xml:space="preserve">If any measurements are  going to be combined into an index (or even a mean), what measures will you use and how will they be combined? Include either a formula or a precise description of your method. If your are using a more </w:t>
      </w:r>
      <w:r>
        <w:lastRenderedPageBreak/>
        <w:t>complicated statistical method to combine measures (e.g. a factor analysis), you can note that here but describe the exact method in the analysis plan section.</w:t>
      </w:r>
    </w:p>
    <w:p w14:paraId="47131564" w14:textId="77777777" w:rsidR="0009766A" w:rsidRDefault="00A22DCD">
      <w:pPr>
        <w:numPr>
          <w:ilvl w:val="1"/>
          <w:numId w:val="1"/>
        </w:numPr>
        <w:rPr>
          <w:b/>
        </w:rPr>
      </w:pPr>
      <w:r>
        <w:rPr>
          <w:b/>
        </w:rPr>
        <w:t>Example</w:t>
      </w:r>
      <w:r>
        <w:t xml:space="preserve">: We will take the mean of the two questions above to create a single measure of ‘brownie enjoyment.’ </w:t>
      </w:r>
    </w:p>
    <w:p w14:paraId="42286A5B" w14:textId="77777777" w:rsidR="0009766A" w:rsidRDefault="00A22DCD">
      <w:pPr>
        <w:numPr>
          <w:ilvl w:val="1"/>
          <w:numId w:val="1"/>
        </w:numPr>
      </w:pPr>
      <w:r>
        <w:rPr>
          <w:b/>
        </w:rPr>
        <w:t>More information</w:t>
      </w:r>
      <w:r>
        <w:t>: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p w14:paraId="2384F469" w14:textId="77777777" w:rsidR="0009766A" w:rsidRDefault="0009766A">
      <w:pPr>
        <w:ind w:left="1440"/>
      </w:pPr>
    </w:p>
    <w:p w14:paraId="3EA12155" w14:textId="77777777" w:rsidR="0009766A" w:rsidRDefault="0009766A"/>
    <w:p w14:paraId="468894C4" w14:textId="77777777" w:rsidR="0009766A" w:rsidRDefault="0009766A"/>
    <w:p w14:paraId="00C009B6" w14:textId="77777777" w:rsidR="0009766A" w:rsidRDefault="00A22DCD">
      <w:pPr>
        <w:pStyle w:val="Heading3"/>
      </w:pPr>
      <w:bookmarkStart w:id="107" w:name="_3mtn7m44krsg" w:colFirst="0" w:colLast="0"/>
      <w:bookmarkEnd w:id="107"/>
      <w:r>
        <w:t>Analysis Plan</w:t>
      </w:r>
    </w:p>
    <w:p w14:paraId="62412ACF" w14:textId="77777777" w:rsidR="0009766A" w:rsidRDefault="0009766A"/>
    <w:p w14:paraId="79144108" w14:textId="77777777" w:rsidR="0009766A" w:rsidRDefault="00A22DCD">
      <w:pPr>
        <w:spacing w:line="288" w:lineRule="auto"/>
      </w:pPr>
      <w:r>
        <w:t>You may describe one or more confirmatory analysis in this preregistration. Please remember that all analyses specified below must be reported in the final article, and any additional analyses must be noted as exploratory or hypothesis generating.</w:t>
      </w:r>
    </w:p>
    <w:p w14:paraId="190FC28D" w14:textId="77777777" w:rsidR="0009766A" w:rsidRDefault="0009766A"/>
    <w:p w14:paraId="0CA74B68" w14:textId="77777777" w:rsidR="0009766A" w:rsidRDefault="00A22DCD">
      <w: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09048065" w14:textId="77777777" w:rsidR="0009766A" w:rsidRDefault="00A22DCD">
      <w:r>
        <w:t xml:space="preserve"> </w:t>
      </w:r>
    </w:p>
    <w:p w14:paraId="0CBE4B3B" w14:textId="77777777" w:rsidR="0009766A" w:rsidRDefault="00A22DCD">
      <w:pPr>
        <w:numPr>
          <w:ilvl w:val="0"/>
          <w:numId w:val="1"/>
        </w:numPr>
      </w:pPr>
      <w:r>
        <w:t>Statistical models (required)</w:t>
      </w:r>
    </w:p>
    <w:p w14:paraId="7B58D42C" w14:textId="77777777" w:rsidR="0009766A" w:rsidRDefault="00A22DCD">
      <w:pPr>
        <w:numPr>
          <w:ilvl w:val="1"/>
          <w:numId w:val="1"/>
        </w:numPr>
      </w:pPr>
      <w:r>
        <w:t xml:space="preserve">What statistical model will you use to test each hypothesis? Please include the type of model (e.g. ANOVA, multiple regression, SEM, etc)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14:paraId="19D08F9A" w14:textId="77777777" w:rsidR="0009766A" w:rsidRDefault="00A22DCD">
      <w:pPr>
        <w:numPr>
          <w:ilvl w:val="1"/>
          <w:numId w:val="1"/>
        </w:numPr>
        <w:pBdr>
          <w:top w:val="nil"/>
          <w:left w:val="nil"/>
          <w:bottom w:val="nil"/>
          <w:right w:val="nil"/>
          <w:between w:val="nil"/>
        </w:pBdr>
        <w:rPr>
          <w:b/>
          <w:color w:val="000000"/>
        </w:rPr>
      </w:pPr>
      <w:r>
        <w:rPr>
          <w:b/>
        </w:rPr>
        <w:t>Example</w:t>
      </w:r>
      <w:r>
        <w:t xml:space="preserve">:  We will use a one-way between subjects ANOVA to analyze our results. The manipulated, categorical independent variable is 'sugar' whereas the dependent variable is our taste index. </w:t>
      </w:r>
    </w:p>
    <w:p w14:paraId="7121C4E9" w14:textId="77777777" w:rsidR="0009766A" w:rsidRDefault="00A22DCD">
      <w:pPr>
        <w:numPr>
          <w:ilvl w:val="1"/>
          <w:numId w:val="1"/>
        </w:numPr>
      </w:pPr>
      <w:r>
        <w:rPr>
          <w:b/>
        </w:rPr>
        <w:t>More information</w:t>
      </w:r>
      <w:r>
        <w:t xml:space="preserve">: This is perhaps the most important and most complicated question within the preregistration. As with all of the other questions, the key is to provide a specific recipe for analyzing the collected data. Ask yourself: is enough detail provided to run the same analysis again with the information provided by the user? Be aware for instances where the statistical models appear specific, but actually leave openings for the precise test. See the following examples: </w:t>
      </w:r>
    </w:p>
    <w:p w14:paraId="378C00CD" w14:textId="77777777" w:rsidR="0009766A" w:rsidRDefault="00A22DCD">
      <w:pPr>
        <w:numPr>
          <w:ilvl w:val="3"/>
          <w:numId w:val="1"/>
        </w:numPr>
      </w:pPr>
      <w:r>
        <w:lastRenderedPageBreak/>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14:paraId="11079084" w14:textId="77777777" w:rsidR="0009766A" w:rsidRDefault="00A22DCD">
      <w:pPr>
        <w:numPr>
          <w:ilvl w:val="3"/>
          <w:numId w:val="1"/>
        </w:numPr>
      </w:pPr>
      <w:r>
        <w:t>If you are going to perform a sequential analysis and check after 50, 100, and 150 samples, you must also specify the p-values you’ll test against at those three points.</w:t>
      </w:r>
    </w:p>
    <w:p w14:paraId="2EE19050" w14:textId="77777777" w:rsidR="0009766A" w:rsidRDefault="0009766A"/>
    <w:p w14:paraId="599C29DF" w14:textId="71E5AD4A" w:rsidR="00E50A4A" w:rsidRPr="00E50A4A" w:rsidRDefault="00E50A4A" w:rsidP="00E50A4A">
      <w:pPr>
        <w:rPr>
          <w:color w:val="4F81BD" w:themeColor="accent1"/>
        </w:rPr>
      </w:pPr>
      <w:r w:rsidRPr="00E50A4A">
        <w:rPr>
          <w:color w:val="4F81BD" w:themeColor="accent1"/>
        </w:rPr>
        <w:t>ANOVA and pairwise comparisons on proportion of responding short</w:t>
      </w:r>
      <w:r w:rsidR="00FC35AB">
        <w:rPr>
          <w:color w:val="4F81BD" w:themeColor="accent1"/>
        </w:rPr>
        <w:t xml:space="preserve"> or </w:t>
      </w:r>
      <w:r w:rsidR="00FC35AB" w:rsidRPr="00FC35AB">
        <w:rPr>
          <w:i/>
          <w:iCs/>
          <w:color w:val="4F81BD" w:themeColor="accent1"/>
        </w:rPr>
        <w:t>lap</w:t>
      </w:r>
      <w:r w:rsidRPr="00E50A4A">
        <w:rPr>
          <w:color w:val="4F81BD" w:themeColor="accent1"/>
        </w:rPr>
        <w:t xml:space="preserve"> and the </w:t>
      </w:r>
      <w:r w:rsidR="00FC35AB">
        <w:rPr>
          <w:color w:val="4F81BD" w:themeColor="accent1"/>
        </w:rPr>
        <w:t>50% point of the logistic function</w:t>
      </w:r>
      <w:r w:rsidRPr="00E50A4A">
        <w:rPr>
          <w:color w:val="4F81BD" w:themeColor="accent1"/>
        </w:rPr>
        <w:t>.</w:t>
      </w:r>
    </w:p>
    <w:p w14:paraId="1A31111D" w14:textId="77777777" w:rsidR="00E50A4A" w:rsidRDefault="00E50A4A" w:rsidP="00E50A4A"/>
    <w:p w14:paraId="664CC127" w14:textId="56FF4619" w:rsidR="0009766A" w:rsidRDefault="00A22DCD" w:rsidP="00E50A4A">
      <w:r>
        <w:t>Transformations (optional)</w:t>
      </w:r>
    </w:p>
    <w:p w14:paraId="299AE350" w14:textId="77777777" w:rsidR="0009766A" w:rsidRDefault="00A22DCD">
      <w:pPr>
        <w:numPr>
          <w:ilvl w:val="1"/>
          <w:numId w:val="1"/>
        </w:numPr>
      </w:pPr>
      <w:r>
        <w:t>If you plan on transforming, centering, recoding the data, or will require a coding scheme for categorical variables, please describe that process.</w:t>
      </w:r>
    </w:p>
    <w:p w14:paraId="360F4E5A" w14:textId="77777777" w:rsidR="0009766A" w:rsidRDefault="00A22DCD">
      <w:pPr>
        <w:numPr>
          <w:ilvl w:val="1"/>
          <w:numId w:val="1"/>
        </w:numPr>
      </w:pPr>
      <w:r>
        <w:rPr>
          <w:b/>
        </w:rPr>
        <w:t>Example</w:t>
      </w:r>
      <w:r>
        <w:t xml:space="preserve">: The “Effect of sugar on brownie tastiness” does not require any additional transformations. However, if it were using a regression analysis and each level of sweet had been categorically described (e.g. not sweet, somewhat sweet, sweet, and very sweet), ‘sweet’ could be dummy coded with ‘not sweet’ as the reference category. </w:t>
      </w:r>
    </w:p>
    <w:p w14:paraId="043DA7D1" w14:textId="77777777" w:rsidR="0009766A" w:rsidRDefault="00A22DCD">
      <w:pPr>
        <w:numPr>
          <w:ilvl w:val="1"/>
          <w:numId w:val="1"/>
        </w:numPr>
      </w:pPr>
      <w:r>
        <w:rPr>
          <w:b/>
        </w:rPr>
        <w:t>More information</w:t>
      </w:r>
      <w:r>
        <w:t>: If any categorical predictors are included in a regression, indicate how those variables will be coded (e.g. dummy coding, summation coding, etc.) and what the reference category will be.</w:t>
      </w:r>
    </w:p>
    <w:p w14:paraId="4C5BBD97" w14:textId="77777777" w:rsidR="0009766A" w:rsidRDefault="0009766A">
      <w:pPr>
        <w:ind w:left="1440"/>
      </w:pPr>
    </w:p>
    <w:p w14:paraId="76851A53" w14:textId="77777777" w:rsidR="0009766A" w:rsidRDefault="0009766A">
      <w:pPr>
        <w:ind w:left="720"/>
      </w:pPr>
    </w:p>
    <w:p w14:paraId="6B4FE580" w14:textId="77777777" w:rsidR="0009766A" w:rsidRDefault="0009766A"/>
    <w:p w14:paraId="7324495F" w14:textId="77777777" w:rsidR="0009766A" w:rsidRDefault="00A22DCD">
      <w:pPr>
        <w:numPr>
          <w:ilvl w:val="0"/>
          <w:numId w:val="1"/>
        </w:numPr>
      </w:pPr>
      <w:r>
        <w:t>Inference criteria (optional)</w:t>
      </w:r>
    </w:p>
    <w:p w14:paraId="521FB4AD" w14:textId="77777777" w:rsidR="0009766A" w:rsidRDefault="00A22DCD">
      <w:pPr>
        <w:numPr>
          <w:ilvl w:val="1"/>
          <w:numId w:val="1"/>
        </w:numPr>
      </w:pPr>
      <w:r>
        <w:t>What criteria will you use to make inferences? Please describe the information youÍll use (e.g. p-values, bayes factors, specific model fit indices), as well as cut-off criterion, where appropriate. Will you be using one or two tailed tests for each of your analyses? If you are comparing multiple conditions or testing multiple hypotheses, will you account for this?</w:t>
      </w:r>
    </w:p>
    <w:p w14:paraId="256331BB" w14:textId="77777777" w:rsidR="0009766A" w:rsidRDefault="00A22DCD">
      <w:pPr>
        <w:numPr>
          <w:ilvl w:val="1"/>
          <w:numId w:val="1"/>
        </w:numPr>
      </w:pPr>
      <w:r>
        <w:rPr>
          <w:b/>
        </w:rPr>
        <w:t>Example</w:t>
      </w:r>
      <w: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14:paraId="6977A773" w14:textId="77777777" w:rsidR="0009766A" w:rsidRDefault="00A22DCD">
      <w:pPr>
        <w:numPr>
          <w:ilvl w:val="1"/>
          <w:numId w:val="1"/>
        </w:numPr>
      </w:pPr>
      <w:r>
        <w:rPr>
          <w:b/>
        </w:rPr>
        <w:t xml:space="preserve">More information: </w:t>
      </w:r>
      <w:r>
        <w:t xml:space="preserve">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w:t>
      </w:r>
      <w:r>
        <w:lastRenderedPageBreak/>
        <w:t>error rate. One may state an intention to report all tests conducted or one may conduct a specific correction procedure; either strategy is acceptable.</w:t>
      </w:r>
    </w:p>
    <w:p w14:paraId="2E5FE2C9" w14:textId="77777777" w:rsidR="0009766A" w:rsidRDefault="0009766A">
      <w:pPr>
        <w:ind w:left="1440"/>
      </w:pPr>
    </w:p>
    <w:p w14:paraId="2F8C0419" w14:textId="77777777" w:rsidR="0009766A" w:rsidRDefault="0009766A"/>
    <w:p w14:paraId="29860D13" w14:textId="77777777" w:rsidR="0009766A" w:rsidRDefault="0009766A">
      <w:pPr>
        <w:ind w:left="720"/>
      </w:pPr>
    </w:p>
    <w:p w14:paraId="16B04B27" w14:textId="77777777" w:rsidR="0009766A" w:rsidRDefault="00A22DCD">
      <w:pPr>
        <w:numPr>
          <w:ilvl w:val="0"/>
          <w:numId w:val="1"/>
        </w:numPr>
      </w:pPr>
      <w:r>
        <w:t>Data exclusion (optional)</w:t>
      </w:r>
    </w:p>
    <w:p w14:paraId="043FC1F5" w14:textId="77777777" w:rsidR="0009766A" w:rsidRDefault="00A22DCD">
      <w:pPr>
        <w:numPr>
          <w:ilvl w:val="1"/>
          <w:numId w:val="1"/>
        </w:numPr>
      </w:pPr>
      <w:r>
        <w:t>How will you determine what data or samples, if any, to exclude from your analyses? How will outliers be handled? Will you use any awareness check?</w:t>
      </w:r>
    </w:p>
    <w:p w14:paraId="1D007C9E" w14:textId="77777777" w:rsidR="0009766A" w:rsidRDefault="00A22DCD">
      <w:pPr>
        <w:numPr>
          <w:ilvl w:val="1"/>
          <w:numId w:val="1"/>
        </w:numPr>
      </w:pPr>
      <w:r>
        <w:rPr>
          <w:b/>
        </w:rPr>
        <w:t>Example</w:t>
      </w:r>
      <w:r>
        <w:t xml:space="preserve">: No checks will be performed to determine eligibility for inclusion besides verification that each subject answered each of the three tastiness indices. Outliers will be included in the analysis. </w:t>
      </w:r>
    </w:p>
    <w:p w14:paraId="36B97E1C" w14:textId="77777777" w:rsidR="0009766A" w:rsidRDefault="00A22DCD">
      <w:pPr>
        <w:numPr>
          <w:ilvl w:val="1"/>
          <w:numId w:val="1"/>
        </w:numPr>
      </w:pPr>
      <w:r>
        <w:rPr>
          <w:b/>
        </w:rPr>
        <w:t>More information</w:t>
      </w:r>
      <w:r>
        <w:t>: Any rule for excluding a particular set of data is acceptable. One may describe rules for excluding a participant or for identifying outlier data.</w:t>
      </w:r>
    </w:p>
    <w:p w14:paraId="0527C14E" w14:textId="511C1E29" w:rsidR="0009766A" w:rsidRDefault="001A0BD2" w:rsidP="00FC35AB">
      <w:pPr>
        <w:ind w:left="720"/>
      </w:pPr>
      <w:r>
        <w:rPr>
          <w:color w:val="4F81BD" w:themeColor="accent1"/>
        </w:rPr>
        <w:t xml:space="preserve">We will exclude subjects </w:t>
      </w:r>
      <w:r w:rsidR="007328A7">
        <w:rPr>
          <w:color w:val="4F81BD" w:themeColor="accent1"/>
        </w:rPr>
        <w:t>due to the</w:t>
      </w:r>
      <w:r>
        <w:rPr>
          <w:color w:val="4F81BD" w:themeColor="accent1"/>
        </w:rPr>
        <w:t xml:space="preserve"> following</w:t>
      </w:r>
      <w:r w:rsidR="007328A7">
        <w:rPr>
          <w:color w:val="4F81BD" w:themeColor="accent1"/>
        </w:rPr>
        <w:t xml:space="preserve"> three reasons. First, subjects</w:t>
      </w:r>
      <w:r>
        <w:rPr>
          <w:color w:val="4F81BD" w:themeColor="accent1"/>
        </w:rPr>
        <w:t xml:space="preserve"> who cannot hear well based on </w:t>
      </w:r>
      <w:r w:rsidR="007328A7">
        <w:rPr>
          <w:color w:val="4F81BD" w:themeColor="accent1"/>
        </w:rPr>
        <w:t>what they respond in the survey of the</w:t>
      </w:r>
      <w:r>
        <w:rPr>
          <w:color w:val="4F81BD" w:themeColor="accent1"/>
        </w:rPr>
        <w:t xml:space="preserve"> audio device and environmental noise. </w:t>
      </w:r>
      <w:r w:rsidR="007328A7">
        <w:rPr>
          <w:color w:val="4F81BD" w:themeColor="accent1"/>
        </w:rPr>
        <w:t xml:space="preserve">Second, subjects who score below 90% for the catch trials. Third, subjects who have aberrant response patterns of proportion short or inflection point.  </w:t>
      </w:r>
    </w:p>
    <w:p w14:paraId="612F8B9A" w14:textId="77777777" w:rsidR="0009766A" w:rsidRDefault="0009766A">
      <w:pPr>
        <w:ind w:left="1440"/>
      </w:pPr>
    </w:p>
    <w:p w14:paraId="780B6A9C" w14:textId="77777777" w:rsidR="0009766A" w:rsidRDefault="00A22DCD">
      <w:pPr>
        <w:numPr>
          <w:ilvl w:val="0"/>
          <w:numId w:val="1"/>
        </w:numPr>
      </w:pPr>
      <w:r>
        <w:t>Missing data (optional)</w:t>
      </w:r>
    </w:p>
    <w:p w14:paraId="6905D071" w14:textId="77777777" w:rsidR="0009766A" w:rsidRDefault="00A22DCD">
      <w:pPr>
        <w:numPr>
          <w:ilvl w:val="1"/>
          <w:numId w:val="1"/>
        </w:numPr>
      </w:pPr>
      <w:r>
        <w:t>How will you deal with incomplete or missing data?</w:t>
      </w:r>
    </w:p>
    <w:p w14:paraId="1F1A5CF0" w14:textId="77777777" w:rsidR="0009766A" w:rsidRDefault="00A22DCD">
      <w:pPr>
        <w:numPr>
          <w:ilvl w:val="1"/>
          <w:numId w:val="1"/>
        </w:numPr>
      </w:pPr>
      <w:r>
        <w:rPr>
          <w:b/>
        </w:rPr>
        <w:t>Example</w:t>
      </w:r>
      <w:r>
        <w:t>: If a subject does not complete any of the three indices of tastiness, that subject will not be included in the analysis.</w:t>
      </w:r>
    </w:p>
    <w:p w14:paraId="516C2D84" w14:textId="77777777" w:rsidR="0009766A" w:rsidRDefault="00A22DCD">
      <w:pPr>
        <w:numPr>
          <w:ilvl w:val="1"/>
          <w:numId w:val="1"/>
        </w:numPr>
      </w:pPr>
      <w:r>
        <w:rPr>
          <w:b/>
        </w:rPr>
        <w:t>More information</w:t>
      </w:r>
      <w:r>
        <w:t>: Any relevant explanation is acceptable. As a final reminder, remember that the final analysis must follow the specified plan, and deviations must be either strongly justified or included as a separate, exploratory analysis.</w:t>
      </w:r>
    </w:p>
    <w:p w14:paraId="3E1B01FC" w14:textId="77777777" w:rsidR="0009766A" w:rsidRDefault="0009766A">
      <w:pPr>
        <w:ind w:left="1440"/>
      </w:pPr>
    </w:p>
    <w:p w14:paraId="2D280301" w14:textId="77777777" w:rsidR="0009766A" w:rsidRDefault="0009766A">
      <w:pPr>
        <w:pBdr>
          <w:top w:val="nil"/>
          <w:left w:val="nil"/>
          <w:bottom w:val="nil"/>
          <w:right w:val="nil"/>
          <w:between w:val="nil"/>
        </w:pBdr>
      </w:pPr>
    </w:p>
    <w:p w14:paraId="73080AC3" w14:textId="77777777" w:rsidR="0009766A" w:rsidRDefault="0009766A"/>
    <w:p w14:paraId="1691CD09" w14:textId="77777777" w:rsidR="0009766A" w:rsidRDefault="00A22DCD">
      <w:pPr>
        <w:numPr>
          <w:ilvl w:val="0"/>
          <w:numId w:val="1"/>
        </w:numPr>
      </w:pPr>
      <w:r>
        <w:t>Exploratory analysis (optional)</w:t>
      </w:r>
    </w:p>
    <w:p w14:paraId="72737ED9" w14:textId="77777777" w:rsidR="0009766A" w:rsidRDefault="00A22DCD">
      <w:pPr>
        <w:numPr>
          <w:ilvl w:val="1"/>
          <w:numId w:val="1"/>
        </w:numPr>
      </w:pPr>
      <w:r>
        <w:t xml:space="preserve">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 </w:t>
      </w:r>
    </w:p>
    <w:p w14:paraId="53D64DF5" w14:textId="77777777" w:rsidR="0009766A" w:rsidRDefault="00A22DCD">
      <w:pPr>
        <w:numPr>
          <w:ilvl w:val="1"/>
          <w:numId w:val="1"/>
        </w:numPr>
      </w:pPr>
      <w:r>
        <w:rPr>
          <w:b/>
        </w:rPr>
        <w:t>Example</w:t>
      </w:r>
      <w:r>
        <w:t>: We expect that certain demographic traits may be related to taste preferences. Therefore, we will look for relationships between demographic variables (age, gender, income, and marital status) and the primary outcome measures of taste preferences.</w:t>
      </w:r>
    </w:p>
    <w:p w14:paraId="5F79850C" w14:textId="77777777" w:rsidR="0009766A" w:rsidRDefault="00A22DCD">
      <w:pPr>
        <w:pStyle w:val="Heading3"/>
      </w:pPr>
      <w:bookmarkStart w:id="108" w:name="_6wujw18ggcuz" w:colFirst="0" w:colLast="0"/>
      <w:bookmarkEnd w:id="108"/>
      <w:r>
        <w:t>Other</w:t>
      </w:r>
    </w:p>
    <w:p w14:paraId="53F1FD6B" w14:textId="77777777" w:rsidR="0009766A" w:rsidRDefault="0009766A">
      <w:pPr>
        <w:rPr>
          <w:b/>
        </w:rPr>
      </w:pPr>
    </w:p>
    <w:p w14:paraId="0593C678" w14:textId="77777777" w:rsidR="0009766A" w:rsidRDefault="00A22DCD">
      <w:pPr>
        <w:numPr>
          <w:ilvl w:val="0"/>
          <w:numId w:val="1"/>
        </w:numPr>
      </w:pPr>
      <w:r>
        <w:t>Other (Optional)</w:t>
      </w:r>
    </w:p>
    <w:p w14:paraId="11319FD8" w14:textId="77777777" w:rsidR="0009766A" w:rsidRDefault="00A22DCD">
      <w:pPr>
        <w:numPr>
          <w:ilvl w:val="1"/>
          <w:numId w:val="1"/>
        </w:numPr>
      </w:pPr>
      <w:r>
        <w:lastRenderedPageBreak/>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37CDE86D" w14:textId="77777777" w:rsidR="0009766A" w:rsidRDefault="0009766A"/>
    <w:sectPr w:rsidR="000976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00771"/>
    <w:multiLevelType w:val="multilevel"/>
    <w:tmpl w:val="6F74573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9771509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eel, Sarah">
    <w15:presenceInfo w15:providerId="AD" w15:userId="S::screel@ucsd.edu::02e1514d-936a-4d4d-8ac2-0ff884fc98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6A"/>
    <w:rsid w:val="00036CBD"/>
    <w:rsid w:val="0009766A"/>
    <w:rsid w:val="0009786A"/>
    <w:rsid w:val="001A0BD2"/>
    <w:rsid w:val="001E665D"/>
    <w:rsid w:val="00231421"/>
    <w:rsid w:val="002423C3"/>
    <w:rsid w:val="002F79CA"/>
    <w:rsid w:val="00320578"/>
    <w:rsid w:val="003B3BF5"/>
    <w:rsid w:val="0040338B"/>
    <w:rsid w:val="00412123"/>
    <w:rsid w:val="00475B6F"/>
    <w:rsid w:val="00485DA9"/>
    <w:rsid w:val="004C2D4F"/>
    <w:rsid w:val="004E507F"/>
    <w:rsid w:val="005867E2"/>
    <w:rsid w:val="00646EE3"/>
    <w:rsid w:val="006D019F"/>
    <w:rsid w:val="007328A7"/>
    <w:rsid w:val="007C0532"/>
    <w:rsid w:val="00814523"/>
    <w:rsid w:val="00951218"/>
    <w:rsid w:val="009A20A3"/>
    <w:rsid w:val="00A22DCD"/>
    <w:rsid w:val="00C143CE"/>
    <w:rsid w:val="00D62A0C"/>
    <w:rsid w:val="00DC5835"/>
    <w:rsid w:val="00E50A4A"/>
    <w:rsid w:val="00ED2AD1"/>
    <w:rsid w:val="00FC0143"/>
    <w:rsid w:val="00FC35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6B8F474"/>
  <w15:docId w15:val="{0D610DFF-3E59-8342-A0A8-8CB67DEC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PMingLiU"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F79CA"/>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responsevalue17j1v8">
    <w:name w:val="_responsevalue_17j1v8"/>
    <w:basedOn w:val="Normal"/>
    <w:rsid w:val="00951218"/>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styleId="ListParagraph">
    <w:name w:val="List Paragraph"/>
    <w:basedOn w:val="Normal"/>
    <w:uiPriority w:val="34"/>
    <w:qFormat/>
    <w:rsid w:val="00951218"/>
    <w:pPr>
      <w:ind w:left="720"/>
      <w:contextualSpacing/>
    </w:pPr>
  </w:style>
  <w:style w:type="character" w:styleId="Emphasis">
    <w:name w:val="Emphasis"/>
    <w:basedOn w:val="DefaultParagraphFont"/>
    <w:uiPriority w:val="20"/>
    <w:qFormat/>
    <w:rsid w:val="004033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7157">
      <w:bodyDiv w:val="1"/>
      <w:marLeft w:val="0"/>
      <w:marRight w:val="0"/>
      <w:marTop w:val="0"/>
      <w:marBottom w:val="0"/>
      <w:divBdr>
        <w:top w:val="none" w:sz="0" w:space="0" w:color="auto"/>
        <w:left w:val="none" w:sz="0" w:space="0" w:color="auto"/>
        <w:bottom w:val="none" w:sz="0" w:space="0" w:color="auto"/>
        <w:right w:val="none" w:sz="0" w:space="0" w:color="auto"/>
      </w:divBdr>
      <w:divsChild>
        <w:div w:id="1464958885">
          <w:marLeft w:val="0"/>
          <w:marRight w:val="0"/>
          <w:marTop w:val="0"/>
          <w:marBottom w:val="0"/>
          <w:divBdr>
            <w:top w:val="none" w:sz="0" w:space="0" w:color="auto"/>
            <w:left w:val="none" w:sz="0" w:space="0" w:color="auto"/>
            <w:bottom w:val="none" w:sz="0" w:space="0" w:color="auto"/>
            <w:right w:val="none" w:sz="0" w:space="0" w:color="auto"/>
          </w:divBdr>
          <w:divsChild>
            <w:div w:id="352650656">
              <w:marLeft w:val="0"/>
              <w:marRight w:val="0"/>
              <w:marTop w:val="0"/>
              <w:marBottom w:val="0"/>
              <w:divBdr>
                <w:top w:val="none" w:sz="0" w:space="0" w:color="auto"/>
                <w:left w:val="none" w:sz="0" w:space="0" w:color="auto"/>
                <w:bottom w:val="none" w:sz="0" w:space="0" w:color="auto"/>
                <w:right w:val="none" w:sz="0" w:space="0" w:color="auto"/>
              </w:divBdr>
              <w:divsChild>
                <w:div w:id="193660632">
                  <w:marLeft w:val="0"/>
                  <w:marRight w:val="0"/>
                  <w:marTop w:val="0"/>
                  <w:marBottom w:val="0"/>
                  <w:divBdr>
                    <w:top w:val="none" w:sz="0" w:space="0" w:color="auto"/>
                    <w:left w:val="none" w:sz="0" w:space="0" w:color="auto"/>
                    <w:bottom w:val="none" w:sz="0" w:space="0" w:color="auto"/>
                    <w:right w:val="none" w:sz="0" w:space="0" w:color="auto"/>
                  </w:divBdr>
                  <w:divsChild>
                    <w:div w:id="13814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89298">
      <w:bodyDiv w:val="1"/>
      <w:marLeft w:val="0"/>
      <w:marRight w:val="0"/>
      <w:marTop w:val="0"/>
      <w:marBottom w:val="0"/>
      <w:divBdr>
        <w:top w:val="none" w:sz="0" w:space="0" w:color="auto"/>
        <w:left w:val="none" w:sz="0" w:space="0" w:color="auto"/>
        <w:bottom w:val="none" w:sz="0" w:space="0" w:color="auto"/>
        <w:right w:val="none" w:sz="0" w:space="0" w:color="auto"/>
      </w:divBdr>
      <w:divsChild>
        <w:div w:id="2046636785">
          <w:marLeft w:val="0"/>
          <w:marRight w:val="0"/>
          <w:marTop w:val="0"/>
          <w:marBottom w:val="0"/>
          <w:divBdr>
            <w:top w:val="none" w:sz="0" w:space="0" w:color="auto"/>
            <w:left w:val="none" w:sz="0" w:space="0" w:color="auto"/>
            <w:bottom w:val="none" w:sz="0" w:space="0" w:color="auto"/>
            <w:right w:val="none" w:sz="0" w:space="0" w:color="auto"/>
          </w:divBdr>
          <w:divsChild>
            <w:div w:id="303582707">
              <w:marLeft w:val="0"/>
              <w:marRight w:val="0"/>
              <w:marTop w:val="0"/>
              <w:marBottom w:val="0"/>
              <w:divBdr>
                <w:top w:val="none" w:sz="0" w:space="0" w:color="auto"/>
                <w:left w:val="none" w:sz="0" w:space="0" w:color="auto"/>
                <w:bottom w:val="none" w:sz="0" w:space="0" w:color="auto"/>
                <w:right w:val="none" w:sz="0" w:space="0" w:color="auto"/>
              </w:divBdr>
              <w:divsChild>
                <w:div w:id="1396395114">
                  <w:marLeft w:val="0"/>
                  <w:marRight w:val="0"/>
                  <w:marTop w:val="0"/>
                  <w:marBottom w:val="0"/>
                  <w:divBdr>
                    <w:top w:val="none" w:sz="0" w:space="0" w:color="auto"/>
                    <w:left w:val="none" w:sz="0" w:space="0" w:color="auto"/>
                    <w:bottom w:val="none" w:sz="0" w:space="0" w:color="auto"/>
                    <w:right w:val="none" w:sz="0" w:space="0" w:color="auto"/>
                  </w:divBdr>
                  <w:divsChild>
                    <w:div w:id="19951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100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ereg@co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12</Pages>
  <Words>4590</Words>
  <Characters>25065</Characters>
  <Application>Microsoft Office Word</Application>
  <DocSecurity>0</DocSecurity>
  <Lines>363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Creel, Sarah</cp:lastModifiedBy>
  <cp:revision>15</cp:revision>
  <dcterms:created xsi:type="dcterms:W3CDTF">2019-02-06T20:02:00Z</dcterms:created>
  <dcterms:modified xsi:type="dcterms:W3CDTF">2022-10-21T17:37:00Z</dcterms:modified>
</cp:coreProperties>
</file>