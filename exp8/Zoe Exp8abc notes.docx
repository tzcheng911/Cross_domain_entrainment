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CF0D" w14:textId="550DC477" w:rsidR="006526E4" w:rsidRPr="006526E4" w:rsidRDefault="006526E4" w:rsidP="006526E4">
      <w:pPr>
        <w:rPr>
          <w:rFonts w:ascii="Times New Roman" w:eastAsia="Times New Roman" w:hAnsi="Times New Roman" w:cs="Times New Roman"/>
        </w:rPr>
      </w:pPr>
      <w:r w:rsidRPr="006526E4">
        <w:rPr>
          <w:rFonts w:ascii="Times New Roman" w:eastAsia="Times New Roman" w:hAnsi="Times New Roman" w:cs="Times New Roman"/>
        </w:rPr>
        <w:t xml:space="preserve">Before we start the main experiment, let's do a quick test. In each trial, you will hear a musical tone which is actually created from a speech sound. </w:t>
      </w:r>
      <w:ins w:id="0" w:author="Creel, Sarah" w:date="2022-10-13T13:25:00Z">
        <w:r>
          <w:rPr>
            <w:rFonts w:ascii="Times New Roman" w:eastAsia="Times New Roman" w:hAnsi="Times New Roman" w:cs="Times New Roman"/>
          </w:rPr>
          <w:t xml:space="preserve"> The speech sounds used to create the tones were the words “lap” and “lab.” </w:t>
        </w:r>
      </w:ins>
      <w:r w:rsidRPr="006526E4">
        <w:rPr>
          <w:rFonts w:ascii="Times New Roman" w:eastAsia="Times New Roman" w:hAnsi="Times New Roman" w:cs="Times New Roman"/>
        </w:rPr>
        <w:t>Your job is to respond whether your hear “Lap” or “Lab” based on the examples, which will be played very soon. Press the 'F' key if you hear the word shown on the left or press the 'J' key if you hear the word shown on the right of the screen. If you are not sure, please make your best guess.</w:t>
      </w:r>
    </w:p>
    <w:p w14:paraId="3064EF3B" w14:textId="0C36F08F" w:rsidR="006526E4" w:rsidRDefault="006526E4"/>
    <w:p w14:paraId="32B763EF" w14:textId="40819454" w:rsidR="006526E4" w:rsidRDefault="006526E4"/>
    <w:p w14:paraId="46241F73" w14:textId="72D75CCF" w:rsidR="006526E4" w:rsidRDefault="006526E4"/>
    <w:p w14:paraId="4B106FD4" w14:textId="509EF0F4" w:rsidR="006526E4" w:rsidRDefault="006526E4"/>
    <w:p w14:paraId="060155AB" w14:textId="56834018" w:rsidR="006526E4" w:rsidRPr="006526E4" w:rsidRDefault="006526E4" w:rsidP="006526E4">
      <w:pPr>
        <w:rPr>
          <w:rFonts w:ascii="Times New Roman" w:eastAsia="Times New Roman" w:hAnsi="Times New Roman" w:cs="Times New Roman"/>
        </w:rPr>
      </w:pPr>
      <w:r w:rsidRPr="006526E4">
        <w:rPr>
          <w:rFonts w:ascii="Times New Roman" w:eastAsia="Times New Roman" w:hAnsi="Times New Roman" w:cs="Times New Roman"/>
        </w:rPr>
        <w:t xml:space="preserve">Excellent! Now please read the instruction carefully for the following task. In each trial, you will hear a series of short sounds followed by a longer sound. For this task, pay attention to the last sound. Your job is to respond whether the last sound </w:t>
      </w:r>
      <w:del w:id="1" w:author="Creel, Sarah" w:date="2022-10-13T13:30:00Z">
        <w:r w:rsidRPr="006526E4" w:rsidDel="006526E4">
          <w:rPr>
            <w:rFonts w:ascii="Times New Roman" w:eastAsia="Times New Roman" w:hAnsi="Times New Roman" w:cs="Times New Roman"/>
          </w:rPr>
          <w:delText xml:space="preserve">feel like </w:delText>
        </w:r>
      </w:del>
      <w:ins w:id="2" w:author="Creel, Sarah" w:date="2022-10-13T13:30:00Z">
        <w:r>
          <w:rPr>
            <w:rFonts w:ascii="Times New Roman" w:eastAsia="Times New Roman" w:hAnsi="Times New Roman" w:cs="Times New Roman"/>
          </w:rPr>
          <w:t xml:space="preserve">is the tone version of </w:t>
        </w:r>
      </w:ins>
      <w:r w:rsidRPr="006526E4">
        <w:rPr>
          <w:rFonts w:ascii="Times New Roman" w:eastAsia="Times New Roman" w:hAnsi="Times New Roman" w:cs="Times New Roman"/>
        </w:rPr>
        <w:t xml:space="preserve">“Lap” or “Lab”. Press the 'F' key if you hear the word shown on the left or press the 'J' key if you hear the word shown on the right of the screen. If you are not sure, please make the best guess as you can </w:t>
      </w:r>
    </w:p>
    <w:p w14:paraId="7C8EB1C7" w14:textId="043ECFDC" w:rsidR="006526E4" w:rsidRDefault="006526E4">
      <w:pPr>
        <w:rPr>
          <w:ins w:id="3" w:author="Creel, Sarah" w:date="2022-10-13T13:32:00Z"/>
        </w:rPr>
      </w:pPr>
    </w:p>
    <w:p w14:paraId="78B8D70D" w14:textId="661F0D66" w:rsidR="006526E4" w:rsidRDefault="006526E4"/>
    <w:p w14:paraId="5051EFAD" w14:textId="72648FB8" w:rsidR="006526E4" w:rsidRDefault="006526E4"/>
    <w:p w14:paraId="16EA77D0" w14:textId="47C29B49" w:rsidR="006526E4" w:rsidRDefault="006526E4">
      <w:r>
        <w:t>A lot of the training x x x x x x STIM trials sounded like they alternated evenly</w:t>
      </w:r>
    </w:p>
    <w:p w14:paraId="0FCC1B76" w14:textId="24462C79" w:rsidR="006526E4" w:rsidRDefault="006526E4"/>
    <w:p w14:paraId="3324F70C" w14:textId="2C266013" w:rsidR="006526E4" w:rsidRDefault="006526E4"/>
    <w:p w14:paraId="57409523" w14:textId="6618C7B4" w:rsidR="006526E4" w:rsidRDefault="006526E4">
      <w:r>
        <w:t>Final instructions say “whlie” instead of “while”</w:t>
      </w:r>
    </w:p>
    <w:p w14:paraId="5FB23D66" w14:textId="03F6C35E" w:rsidR="006526E4" w:rsidRDefault="006526E4">
      <w:r>
        <w:t>I would say “as fast as you can while still getting the right answers”</w:t>
      </w:r>
    </w:p>
    <w:p w14:paraId="2CB194F0" w14:textId="33AB7FF9" w:rsidR="006526E4" w:rsidRDefault="006526E4"/>
    <w:p w14:paraId="5559438E" w14:textId="6260813E" w:rsidR="006526E4" w:rsidRDefault="006526E4"/>
    <w:p w14:paraId="2B4B23C2" w14:textId="798C7CB2" w:rsidR="006526E4" w:rsidRDefault="006526E4">
      <w:ins w:id="4" w:author="Creel, Sarah" w:date="2022-10-13T14:17:00Z">
        <w:r>
          <w:t>For the tones-as-speech condition, I would ask this:</w:t>
        </w:r>
      </w:ins>
    </w:p>
    <w:p w14:paraId="28B21642" w14:textId="575D54C4" w:rsidR="006526E4" w:rsidRPr="006526E4" w:rsidRDefault="006526E4">
      <w:pPr>
        <w:rPr>
          <w:ins w:id="5" w:author="Creel, Sarah" w:date="2022-10-13T14:09:00Z"/>
          <w:rFonts w:ascii="Times New Roman" w:eastAsia="Times New Roman" w:hAnsi="Times New Roman" w:cs="Times New Roman"/>
        </w:rPr>
      </w:pPr>
      <w:ins w:id="6" w:author="Creel, Sarah" w:date="2022-10-13T14:09:00Z">
        <w:r w:rsidRPr="006526E4">
          <w:rPr>
            <w:rFonts w:ascii="Times New Roman" w:eastAsia="Times New Roman" w:hAnsi="Times New Roman" w:cs="Times New Roman"/>
          </w:rPr>
          <w:t xml:space="preserve">We told </w:t>
        </w:r>
      </w:ins>
      <w:ins w:id="7" w:author="Creel, Sarah" w:date="2022-10-13T14:10:00Z">
        <w:r w:rsidRPr="006526E4">
          <w:rPr>
            <w:rFonts w:ascii="Times New Roman" w:eastAsia="Times New Roman" w:hAnsi="Times New Roman" w:cs="Times New Roman"/>
          </w:rPr>
          <w:t xml:space="preserve">you that the tones (the last tone in each series of tones) were </w:t>
        </w:r>
      </w:ins>
      <w:ins w:id="8" w:author="Creel, Sarah" w:date="2022-10-13T14:17:00Z">
        <w:r>
          <w:rPr>
            <w:rFonts w:ascii="Times New Roman" w:eastAsia="Times New Roman" w:hAnsi="Times New Roman" w:cs="Times New Roman"/>
          </w:rPr>
          <w:t>created</w:t>
        </w:r>
      </w:ins>
      <w:ins w:id="9" w:author="Creel, Sarah" w:date="2022-10-13T14:10:00Z">
        <w:r w:rsidRPr="006526E4">
          <w:rPr>
            <w:rFonts w:ascii="Times New Roman" w:eastAsia="Times New Roman" w:hAnsi="Times New Roman" w:cs="Times New Roman"/>
          </w:rPr>
          <w:t xml:space="preserve"> from the words “lab” and “lap.” Did you perceive or “feel” them as being lab and lap, or did they just sound like robotic noises?</w:t>
        </w:r>
      </w:ins>
      <w:ins w:id="10" w:author="Creel, Sarah" w:date="2022-10-13T14:11:00Z">
        <w:r>
          <w:rPr>
            <w:rFonts w:ascii="Times New Roman" w:eastAsia="Times New Roman" w:hAnsi="Times New Roman" w:cs="Times New Roman"/>
          </w:rPr>
          <w:t xml:space="preserve"> Please explain.</w:t>
        </w:r>
      </w:ins>
    </w:p>
    <w:p w14:paraId="415D23B5" w14:textId="051F9C0B" w:rsidR="006526E4" w:rsidRPr="006526E4" w:rsidRDefault="006526E4">
      <w:pPr>
        <w:rPr>
          <w:rFonts w:ascii="Times New Roman" w:eastAsia="Times New Roman" w:hAnsi="Times New Roman" w:cs="Times New Roman"/>
        </w:rPr>
      </w:pPr>
      <w:r w:rsidRPr="006526E4">
        <w:rPr>
          <w:rFonts w:ascii="Times New Roman" w:eastAsia="Times New Roman" w:hAnsi="Times New Roman" w:cs="Times New Roman"/>
        </w:rPr>
        <w:t xml:space="preserve">Did you hear musical tones or </w:t>
      </w:r>
      <w:del w:id="11" w:author="Creel, Sarah" w:date="2022-10-13T14:04:00Z">
        <w:r w:rsidRPr="006526E4" w:rsidDel="006526E4">
          <w:rPr>
            <w:rFonts w:ascii="Times New Roman" w:eastAsia="Times New Roman" w:hAnsi="Times New Roman" w:cs="Times New Roman"/>
          </w:rPr>
          <w:delText xml:space="preserve">a speech sounds </w:delText>
        </w:r>
      </w:del>
      <w:ins w:id="12" w:author="Creel, Sarah" w:date="2022-10-13T14:05:00Z">
        <w:r w:rsidRPr="006526E4">
          <w:rPr>
            <w:rFonts w:ascii="Times New Roman" w:eastAsia="Times New Roman" w:hAnsi="Times New Roman" w:cs="Times New Roman"/>
          </w:rPr>
          <w:t xml:space="preserve">words </w:t>
        </w:r>
      </w:ins>
      <w:r w:rsidRPr="006526E4">
        <w:rPr>
          <w:rFonts w:ascii="Times New Roman" w:eastAsia="Times New Roman" w:hAnsi="Times New Roman" w:cs="Times New Roman"/>
        </w:rPr>
        <w:t>in this ex</w:t>
      </w:r>
      <w:del w:id="13" w:author="Creel, Sarah" w:date="2022-10-13T14:04:00Z">
        <w:r w:rsidRPr="006526E4" w:rsidDel="006526E4">
          <w:rPr>
            <w:rFonts w:ascii="Times New Roman" w:eastAsia="Times New Roman" w:hAnsi="Times New Roman" w:cs="Times New Roman"/>
          </w:rPr>
          <w:delText>e</w:delText>
        </w:r>
      </w:del>
      <w:r w:rsidRPr="006526E4">
        <w:rPr>
          <w:rFonts w:ascii="Times New Roman" w:eastAsia="Times New Roman" w:hAnsi="Times New Roman" w:cs="Times New Roman"/>
        </w:rPr>
        <w:t>p</w:t>
      </w:r>
      <w:ins w:id="14" w:author="Creel, Sarah" w:date="2022-10-13T14:04:00Z">
        <w:r w:rsidRPr="006526E4">
          <w:rPr>
            <w:rFonts w:ascii="Times New Roman" w:eastAsia="Times New Roman" w:hAnsi="Times New Roman" w:cs="Times New Roman"/>
          </w:rPr>
          <w:t>e</w:t>
        </w:r>
      </w:ins>
      <w:r w:rsidRPr="006526E4">
        <w:rPr>
          <w:rFonts w:ascii="Times New Roman" w:eastAsia="Times New Roman" w:hAnsi="Times New Roman" w:cs="Times New Roman"/>
        </w:rPr>
        <w:t>riment?</w:t>
      </w:r>
    </w:p>
    <w:p w14:paraId="4BE33F73" w14:textId="680600A2" w:rsidR="006526E4" w:rsidRDefault="006526E4">
      <w:pPr>
        <w:rPr>
          <w:ins w:id="15" w:author="Creel, Sarah" w:date="2022-10-13T14:04:00Z"/>
          <w:rFonts w:ascii="Times New Roman" w:eastAsia="Times New Roman" w:hAnsi="Times New Roman" w:cs="Times New Roman"/>
          <w:sz w:val="54"/>
          <w:szCs w:val="54"/>
        </w:rPr>
      </w:pPr>
    </w:p>
    <w:p w14:paraId="4953293B" w14:textId="77777777" w:rsidR="006526E4" w:rsidRDefault="006526E4">
      <w:pPr>
        <w:rPr>
          <w:ins w:id="16" w:author="Creel, Sarah" w:date="2022-10-13T14:03:00Z"/>
        </w:rPr>
      </w:pPr>
    </w:p>
    <w:p w14:paraId="6EF593C2" w14:textId="1661A93B" w:rsidR="006526E4" w:rsidRDefault="006526E4"/>
    <w:sectPr w:rsidR="0065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eel, Sarah">
    <w15:presenceInfo w15:providerId="AD" w15:userId="S::screel@ucsd.edu::02e1514d-936a-4d4d-8ac2-0ff884fc9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E4"/>
    <w:rsid w:val="0065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47CF8"/>
  <w15:chartTrackingRefBased/>
  <w15:docId w15:val="{25D7375F-9ED3-FF42-83B1-D562C0DA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39252">
      <w:bodyDiv w:val="1"/>
      <w:marLeft w:val="0"/>
      <w:marRight w:val="0"/>
      <w:marTop w:val="0"/>
      <w:marBottom w:val="0"/>
      <w:divBdr>
        <w:top w:val="none" w:sz="0" w:space="0" w:color="auto"/>
        <w:left w:val="none" w:sz="0" w:space="0" w:color="auto"/>
        <w:bottom w:val="none" w:sz="0" w:space="0" w:color="auto"/>
        <w:right w:val="none" w:sz="0" w:space="0" w:color="auto"/>
      </w:divBdr>
    </w:div>
    <w:div w:id="1758166473">
      <w:bodyDiv w:val="1"/>
      <w:marLeft w:val="0"/>
      <w:marRight w:val="0"/>
      <w:marTop w:val="0"/>
      <w:marBottom w:val="0"/>
      <w:divBdr>
        <w:top w:val="none" w:sz="0" w:space="0" w:color="auto"/>
        <w:left w:val="none" w:sz="0" w:space="0" w:color="auto"/>
        <w:bottom w:val="none" w:sz="0" w:space="0" w:color="auto"/>
        <w:right w:val="none" w:sz="0" w:space="0" w:color="auto"/>
      </w:divBdr>
    </w:div>
    <w:div w:id="1868719098">
      <w:bodyDiv w:val="1"/>
      <w:marLeft w:val="0"/>
      <w:marRight w:val="0"/>
      <w:marTop w:val="0"/>
      <w:marBottom w:val="0"/>
      <w:divBdr>
        <w:top w:val="none" w:sz="0" w:space="0" w:color="auto"/>
        <w:left w:val="none" w:sz="0" w:space="0" w:color="auto"/>
        <w:bottom w:val="none" w:sz="0" w:space="0" w:color="auto"/>
        <w:right w:val="none" w:sz="0" w:space="0" w:color="auto"/>
      </w:divBdr>
      <w:divsChild>
        <w:div w:id="161659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1340</Characters>
  <Application>Microsoft Office Word</Application>
  <DocSecurity>0</DocSecurity>
  <Lines>19</Lines>
  <Paragraphs>2</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Creel, Sarah</dc:creator>
  <cp:keywords/>
  <dc:description/>
  <cp:lastModifiedBy>Creel, Sarah</cp:lastModifiedBy>
  <cp:revision>1</cp:revision>
  <dcterms:created xsi:type="dcterms:W3CDTF">2022-10-13T20:25:00Z</dcterms:created>
  <dcterms:modified xsi:type="dcterms:W3CDTF">2022-10-13T21:17:00Z</dcterms:modified>
</cp:coreProperties>
</file>